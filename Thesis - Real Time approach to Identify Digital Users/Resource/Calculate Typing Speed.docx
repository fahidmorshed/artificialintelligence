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AA" w:rsidRPr="000403AA" w:rsidRDefault="000403AA" w:rsidP="000403AA">
      <w:pPr>
        <w:shd w:val="clear" w:color="auto" w:fill="FFFFFF"/>
        <w:spacing w:after="0" w:line="240" w:lineRule="auto"/>
        <w:outlineLvl w:val="0"/>
        <w:rPr>
          <w:rFonts w:ascii="Times New Roman" w:eastAsia="Times New Roman" w:hAnsi="Times New Roman" w:cs="Times New Roman"/>
          <w:b/>
          <w:bCs/>
          <w:color w:val="222222"/>
          <w:kern w:val="36"/>
          <w:sz w:val="24"/>
          <w:szCs w:val="24"/>
        </w:rPr>
      </w:pPr>
      <w:r w:rsidRPr="000403AA">
        <w:rPr>
          <w:rFonts w:ascii="Times New Roman" w:eastAsia="Times New Roman" w:hAnsi="Times New Roman" w:cs="Times New Roman"/>
          <w:b/>
          <w:bCs/>
          <w:color w:val="222222"/>
          <w:kern w:val="36"/>
          <w:sz w:val="24"/>
          <w:szCs w:val="24"/>
        </w:rPr>
        <w:fldChar w:fldCharType="begin"/>
      </w:r>
      <w:r w:rsidRPr="000403AA">
        <w:rPr>
          <w:rFonts w:ascii="Times New Roman" w:eastAsia="Times New Roman" w:hAnsi="Times New Roman" w:cs="Times New Roman"/>
          <w:b/>
          <w:bCs/>
          <w:color w:val="222222"/>
          <w:kern w:val="36"/>
          <w:sz w:val="24"/>
          <w:szCs w:val="24"/>
        </w:rPr>
        <w:instrText xml:space="preserve"> HYPERLINK "http://www.wikihow.com/Calculate-Typing-Speed" </w:instrText>
      </w:r>
      <w:r w:rsidRPr="000403AA">
        <w:rPr>
          <w:rFonts w:ascii="Times New Roman" w:eastAsia="Times New Roman" w:hAnsi="Times New Roman" w:cs="Times New Roman"/>
          <w:b/>
          <w:bCs/>
          <w:color w:val="222222"/>
          <w:kern w:val="36"/>
          <w:sz w:val="24"/>
          <w:szCs w:val="24"/>
        </w:rPr>
        <w:fldChar w:fldCharType="separate"/>
      </w:r>
      <w:r w:rsidRPr="000403AA">
        <w:rPr>
          <w:rFonts w:ascii="Times New Roman" w:eastAsia="Times New Roman" w:hAnsi="Times New Roman" w:cs="Times New Roman"/>
          <w:b/>
          <w:bCs/>
          <w:color w:val="222222"/>
          <w:kern w:val="36"/>
          <w:sz w:val="24"/>
          <w:szCs w:val="24"/>
          <w:u w:val="single"/>
        </w:rPr>
        <w:t>How to Calculate Typing Speed</w:t>
      </w:r>
      <w:r w:rsidRPr="000403AA">
        <w:rPr>
          <w:rFonts w:ascii="Times New Roman" w:eastAsia="Times New Roman" w:hAnsi="Times New Roman" w:cs="Times New Roman"/>
          <w:b/>
          <w:bCs/>
          <w:color w:val="222222"/>
          <w:kern w:val="36"/>
          <w:sz w:val="24"/>
          <w:szCs w:val="24"/>
        </w:rPr>
        <w:fldChar w:fldCharType="end"/>
      </w:r>
    </w:p>
    <w:p w:rsidR="000403AA" w:rsidRPr="000403AA" w:rsidRDefault="000403AA" w:rsidP="000403AA">
      <w:pPr>
        <w:shd w:val="clear" w:color="auto" w:fill="FFFFFF"/>
        <w:spacing w:after="0" w:line="375" w:lineRule="atLeast"/>
        <w:rPr>
          <w:rFonts w:ascii="Times New Roman" w:eastAsia="Times New Roman" w:hAnsi="Times New Roman" w:cs="Times New Roman"/>
          <w:color w:val="545454"/>
          <w:sz w:val="24"/>
          <w:szCs w:val="24"/>
        </w:rPr>
      </w:pPr>
      <w:r w:rsidRPr="000403AA">
        <w:rPr>
          <w:rFonts w:ascii="Times New Roman" w:eastAsia="Times New Roman" w:hAnsi="Times New Roman" w:cs="Times New Roman"/>
          <w:color w:val="545454"/>
          <w:sz w:val="24"/>
          <w:szCs w:val="24"/>
        </w:rPr>
        <w:t>Calculating your typing speed is fairly easy. At its most basic, it's just how many words you type in a minute. Of course, you must account for errors in your final words per minute, but it's simply a matter of timing yourself and counting words.</w:t>
      </w:r>
    </w:p>
    <w:p w:rsidR="000403AA" w:rsidRPr="000403AA" w:rsidRDefault="000403AA" w:rsidP="000403AA">
      <w:pPr>
        <w:shd w:val="clear" w:color="auto" w:fill="F6F5F4"/>
        <w:spacing w:after="0" w:line="435" w:lineRule="atLeast"/>
        <w:outlineLvl w:val="2"/>
        <w:rPr>
          <w:ins w:id="0" w:author="Unknown"/>
          <w:rFonts w:ascii="Times New Roman" w:eastAsia="Times New Roman" w:hAnsi="Times New Roman" w:cs="Times New Roman"/>
          <w:b/>
          <w:bCs/>
          <w:color w:val="222222"/>
          <w:sz w:val="24"/>
          <w:szCs w:val="24"/>
        </w:rPr>
      </w:pPr>
      <w:bookmarkStart w:id="1" w:name="Timing_Yourself_sub"/>
      <w:bookmarkEnd w:id="1"/>
      <w:ins w:id="2" w:author="Unknown">
        <w:r w:rsidRPr="000403AA">
          <w:rPr>
            <w:rFonts w:ascii="Times New Roman" w:eastAsia="Times New Roman" w:hAnsi="Times New Roman" w:cs="Times New Roman"/>
            <w:b/>
            <w:bCs/>
            <w:color w:val="222222"/>
            <w:sz w:val="24"/>
            <w:szCs w:val="24"/>
          </w:rPr>
          <w:t>Timing Yourself</w:t>
        </w:r>
      </w:ins>
    </w:p>
    <w:p w:rsidR="000403AA" w:rsidRPr="000403AA" w:rsidRDefault="000403AA" w:rsidP="000403AA">
      <w:pPr>
        <w:pStyle w:val="ListParagraph"/>
        <w:numPr>
          <w:ilvl w:val="0"/>
          <w:numId w:val="1"/>
        </w:numPr>
        <w:shd w:val="clear" w:color="auto" w:fill="FFFFFF"/>
        <w:spacing w:after="0" w:line="375" w:lineRule="atLeast"/>
        <w:rPr>
          <w:rFonts w:ascii="Times New Roman" w:eastAsia="Times New Roman" w:hAnsi="Times New Roman" w:cs="Times New Roman"/>
          <w:color w:val="545454"/>
          <w:sz w:val="24"/>
          <w:szCs w:val="24"/>
          <w:u w:color="FFFFFF" w:themeColor="background1"/>
        </w:rPr>
      </w:pPr>
      <w:ins w:id="3" w:author="Unknown">
        <w:r w:rsidRPr="000403AA">
          <w:rPr>
            <w:rFonts w:ascii="Times New Roman" w:eastAsia="Times New Roman" w:hAnsi="Times New Roman" w:cs="Times New Roman"/>
            <w:b/>
            <w:bCs/>
            <w:color w:val="545454"/>
            <w:sz w:val="24"/>
            <w:szCs w:val="24"/>
            <w:u w:color="FFFFFF" w:themeColor="background1"/>
          </w:rPr>
          <w:t>Start typing.</w:t>
        </w:r>
        <w:r w:rsidRPr="000403AA">
          <w:rPr>
            <w:rFonts w:ascii="Times New Roman" w:eastAsia="Times New Roman" w:hAnsi="Times New Roman" w:cs="Times New Roman"/>
            <w:color w:val="545454"/>
            <w:sz w:val="24"/>
            <w:szCs w:val="24"/>
            <w:u w:color="FFFFFF" w:themeColor="background1"/>
          </w:rPr>
          <w:t> .Type as much of the text as you can before the timer is up. You can correct mistakes. However, that will slow you down. Mistakes will count against your final score.</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"_note-7"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[7]</w:t>
        </w:r>
        <w:r w:rsidRPr="000403AA">
          <w:rPr>
            <w:rFonts w:ascii="Times New Roman" w:eastAsia="Times New Roman" w:hAnsi="Times New Roman" w:cs="Times New Roman"/>
            <w:color w:val="545454"/>
            <w:sz w:val="24"/>
            <w:szCs w:val="24"/>
            <w:u w:color="FFFFFF" w:themeColor="background1"/>
            <w:vertAlign w:val="superscript"/>
          </w:rPr>
          <w:fldChar w:fldCharType="end"/>
        </w:r>
      </w:ins>
    </w:p>
    <w:p w:rsidR="000403AA" w:rsidRPr="000403AA" w:rsidRDefault="000403AA" w:rsidP="000403AA">
      <w:pPr>
        <w:pStyle w:val="ListParagraph"/>
        <w:numPr>
          <w:ilvl w:val="0"/>
          <w:numId w:val="1"/>
        </w:numPr>
        <w:shd w:val="clear" w:color="auto" w:fill="FFFFFF"/>
        <w:spacing w:after="450" w:line="375" w:lineRule="atLeast"/>
        <w:rPr>
          <w:rFonts w:ascii="Times New Roman" w:eastAsia="Times New Roman" w:hAnsi="Times New Roman" w:cs="Times New Roman"/>
          <w:b/>
          <w:bCs/>
          <w:color w:val="545454"/>
          <w:sz w:val="24"/>
          <w:szCs w:val="24"/>
          <w:u w:color="FFFFFF" w:themeColor="background1"/>
        </w:rPr>
      </w:pPr>
      <w:ins w:id="4" w:author="Unknown">
        <w:r w:rsidRPr="000403AA">
          <w:rPr>
            <w:rFonts w:ascii="Times New Roman" w:eastAsia="Times New Roman" w:hAnsi="Times New Roman" w:cs="Times New Roman"/>
            <w:b/>
            <w:bCs/>
            <w:color w:val="545454"/>
            <w:sz w:val="24"/>
            <w:szCs w:val="24"/>
            <w:u w:color="FFFFFF" w:themeColor="background1"/>
          </w:rPr>
          <w:t>Figure out the number of characters you typed.</w:t>
        </w:r>
        <w:r w:rsidRPr="000403AA">
          <w:rPr>
            <w:rFonts w:ascii="Times New Roman" w:eastAsia="Times New Roman" w:hAnsi="Times New Roman" w:cs="Times New Roman"/>
            <w:color w:val="545454"/>
            <w:sz w:val="24"/>
            <w:szCs w:val="24"/>
            <w:u w:color="FFFFFF" w:themeColor="background1"/>
          </w:rPr>
          <w:t> Don't worry about errors at this point. You can use your word processing software to figure it out.</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"_note-8"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[8]</w:t>
        </w:r>
        <w:r w:rsidRPr="000403AA">
          <w:rPr>
            <w:rFonts w:ascii="Times New Roman" w:eastAsia="Times New Roman" w:hAnsi="Times New Roman" w:cs="Times New Roman"/>
            <w:color w:val="545454"/>
            <w:sz w:val="24"/>
            <w:szCs w:val="24"/>
            <w:u w:color="FFFFFF" w:themeColor="background1"/>
            <w:vertAlign w:val="superscript"/>
          </w:rPr>
          <w:fldChar w:fldCharType="end"/>
        </w:r>
      </w:ins>
      <w:r w:rsidRPr="000403AA">
        <w:rPr>
          <w:rFonts w:ascii="Times New Roman" w:eastAsia="Times New Roman" w:hAnsi="Times New Roman" w:cs="Times New Roman"/>
          <w:color w:val="545454"/>
          <w:sz w:val="24"/>
          <w:szCs w:val="24"/>
          <w:u w:color="FFFFFF" w:themeColor="background1"/>
          <w:vertAlign w:val="superscript"/>
        </w:rPr>
        <w:t xml:space="preserve"> </w:t>
      </w:r>
      <w:ins w:id="5" w:author="Unknown">
        <w:r w:rsidRPr="000403AA">
          <w:rPr>
            <w:rFonts w:ascii="Times New Roman" w:eastAsia="Times New Roman" w:hAnsi="Times New Roman" w:cs="Times New Roman"/>
            <w:color w:val="545454"/>
            <w:sz w:val="24"/>
            <w:szCs w:val="24"/>
            <w:u w:color="FFFFFF" w:themeColor="background1"/>
          </w:rPr>
          <w:t>In your word processing software, highlight the text you typed. Find the "word count" tool. Usually, you can click in the bottom left-hand corner. Locate the number of characters you typed.</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"_note-9"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[9]</w:t>
        </w:r>
        <w:r w:rsidRPr="000403AA">
          <w:rPr>
            <w:rFonts w:ascii="Times New Roman" w:eastAsia="Times New Roman" w:hAnsi="Times New Roman" w:cs="Times New Roman"/>
            <w:color w:val="545454"/>
            <w:sz w:val="24"/>
            <w:szCs w:val="24"/>
            <w:u w:color="FFFFFF" w:themeColor="background1"/>
            <w:vertAlign w:val="superscript"/>
          </w:rPr>
          <w:fldChar w:fldCharType="end"/>
        </w:r>
      </w:ins>
      <w:r w:rsidRPr="000403AA">
        <w:rPr>
          <w:rFonts w:ascii="Times New Roman" w:eastAsia="Times New Roman" w:hAnsi="Times New Roman" w:cs="Times New Roman"/>
          <w:color w:val="545454"/>
          <w:sz w:val="24"/>
          <w:szCs w:val="24"/>
          <w:u w:color="FFFFFF" w:themeColor="background1"/>
          <w:vertAlign w:val="superscript"/>
        </w:rPr>
        <w:t xml:space="preserve"> </w:t>
      </w:r>
      <w:ins w:id="6" w:author="Unknown">
        <w:r w:rsidRPr="000403AA">
          <w:rPr>
            <w:rFonts w:ascii="Times New Roman" w:eastAsia="Times New Roman" w:hAnsi="Times New Roman" w:cs="Times New Roman"/>
            <w:color w:val="545454"/>
            <w:sz w:val="24"/>
            <w:szCs w:val="24"/>
            <w:u w:color="FFFFFF" w:themeColor="background1"/>
          </w:rPr>
          <w:t>Divide the number of characters you typed by 5. You don't just use the word count because some words are much longer. Therefore, you use an average of 5 characters per word.</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"_note-10"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[10]</w:t>
        </w:r>
        <w:r w:rsidRPr="000403AA">
          <w:rPr>
            <w:rFonts w:ascii="Times New Roman" w:eastAsia="Times New Roman" w:hAnsi="Times New Roman" w:cs="Times New Roman"/>
            <w:color w:val="545454"/>
            <w:sz w:val="24"/>
            <w:szCs w:val="24"/>
            <w:u w:color="FFFFFF" w:themeColor="background1"/>
            <w:vertAlign w:val="superscript"/>
          </w:rPr>
          <w:fldChar w:fldCharType="end"/>
        </w:r>
        <w:r w:rsidRPr="000403AA">
          <w:rPr>
            <w:rFonts w:ascii="Times New Roman" w:eastAsia="Times New Roman" w:hAnsi="Times New Roman" w:cs="Times New Roman"/>
            <w:color w:val="545454"/>
            <w:sz w:val="24"/>
            <w:szCs w:val="24"/>
            <w:u w:color="FFFFFF" w:themeColor="background1"/>
          </w:rPr>
          <w:t> For instance, if you have 225 characters, divide that by 5 to get 45 words.</w:t>
        </w:r>
      </w:ins>
    </w:p>
    <w:p w:rsidR="000403AA" w:rsidRPr="000403AA" w:rsidRDefault="000403AA" w:rsidP="000403AA">
      <w:pPr>
        <w:pStyle w:val="ListParagraph"/>
        <w:numPr>
          <w:ilvl w:val="0"/>
          <w:numId w:val="1"/>
        </w:numPr>
        <w:shd w:val="clear" w:color="auto" w:fill="FFFFFF"/>
        <w:spacing w:after="450" w:line="375" w:lineRule="atLeast"/>
        <w:rPr>
          <w:rFonts w:ascii="Times New Roman" w:eastAsia="Times New Roman" w:hAnsi="Times New Roman" w:cs="Times New Roman"/>
          <w:b/>
          <w:bCs/>
          <w:color w:val="545454"/>
          <w:sz w:val="24"/>
          <w:szCs w:val="24"/>
          <w:u w:color="FFFFFF" w:themeColor="background1"/>
        </w:rPr>
      </w:pPr>
      <w:ins w:id="7" w:author="Unknown">
        <w:r w:rsidRPr="000403AA">
          <w:rPr>
            <w:rFonts w:ascii="Times New Roman" w:eastAsia="Times New Roman" w:hAnsi="Times New Roman" w:cs="Times New Roman"/>
            <w:b/>
            <w:bCs/>
            <w:color w:val="545454"/>
            <w:sz w:val="24"/>
            <w:szCs w:val="24"/>
            <w:u w:color="FFFFFF" w:themeColor="background1"/>
          </w:rPr>
          <w:t>Count uncorrected errors.</w:t>
        </w:r>
        <w:r w:rsidRPr="000403AA">
          <w:rPr>
            <w:rFonts w:ascii="Times New Roman" w:eastAsia="Times New Roman" w:hAnsi="Times New Roman" w:cs="Times New Roman"/>
            <w:color w:val="545454"/>
            <w:sz w:val="24"/>
            <w:szCs w:val="24"/>
            <w:u w:color="FFFFFF" w:themeColor="background1"/>
          </w:rPr>
          <w:t> Look through your text and count errors. An error is any misspelled word, any missing punctuation, or basically any mistake, including missed capitalization or spaces.</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"_note-11"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[11]</w:t>
        </w:r>
        <w:r w:rsidRPr="000403AA">
          <w:rPr>
            <w:rFonts w:ascii="Times New Roman" w:eastAsia="Times New Roman" w:hAnsi="Times New Roman" w:cs="Times New Roman"/>
            <w:color w:val="545454"/>
            <w:sz w:val="24"/>
            <w:szCs w:val="24"/>
            <w:u w:color="FFFFFF" w:themeColor="background1"/>
            <w:vertAlign w:val="superscript"/>
          </w:rPr>
          <w:fldChar w:fldCharType="end"/>
        </w:r>
      </w:ins>
    </w:p>
    <w:p w:rsidR="000403AA" w:rsidRPr="000403AA" w:rsidRDefault="000403AA" w:rsidP="000403AA">
      <w:pPr>
        <w:pStyle w:val="ListParagraph"/>
        <w:numPr>
          <w:ilvl w:val="0"/>
          <w:numId w:val="1"/>
        </w:numPr>
        <w:shd w:val="clear" w:color="auto" w:fill="FFFFFF"/>
        <w:spacing w:after="450" w:line="375" w:lineRule="atLeast"/>
        <w:rPr>
          <w:rFonts w:ascii="Times New Roman" w:eastAsia="Times New Roman" w:hAnsi="Times New Roman" w:cs="Times New Roman"/>
          <w:b/>
          <w:bCs/>
          <w:color w:val="545454"/>
          <w:sz w:val="24"/>
          <w:szCs w:val="24"/>
          <w:u w:color="FFFFFF" w:themeColor="background1"/>
        </w:rPr>
      </w:pPr>
      <w:ins w:id="8" w:author="Unknown">
        <w:r w:rsidRPr="000403AA">
          <w:rPr>
            <w:rFonts w:ascii="Times New Roman" w:eastAsia="Times New Roman" w:hAnsi="Times New Roman" w:cs="Times New Roman"/>
            <w:b/>
            <w:bCs/>
            <w:color w:val="545454"/>
            <w:sz w:val="24"/>
            <w:szCs w:val="24"/>
            <w:u w:color="FFFFFF" w:themeColor="background1"/>
          </w:rPr>
          <w:t>Subtract your errors.</w:t>
        </w:r>
        <w:r w:rsidRPr="000403AA">
          <w:rPr>
            <w:rFonts w:ascii="Times New Roman" w:eastAsia="Times New Roman" w:hAnsi="Times New Roman" w:cs="Times New Roman"/>
            <w:color w:val="545454"/>
            <w:sz w:val="24"/>
            <w:szCs w:val="24"/>
            <w:u w:color="FFFFFF" w:themeColor="background1"/>
          </w:rPr>
          <w:t> Using the number of errors, take it away from the number of words you typed. Therefore, if you made 5 errors, subtract that from 45 to get 40.</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"_note-12"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[12]</w:t>
        </w:r>
        <w:r w:rsidRPr="000403AA">
          <w:rPr>
            <w:rFonts w:ascii="Times New Roman" w:eastAsia="Times New Roman" w:hAnsi="Times New Roman" w:cs="Times New Roman"/>
            <w:color w:val="545454"/>
            <w:sz w:val="24"/>
            <w:szCs w:val="24"/>
            <w:u w:color="FFFFFF" w:themeColor="background1"/>
            <w:vertAlign w:val="superscript"/>
          </w:rPr>
          <w:fldChar w:fldCharType="end"/>
        </w:r>
      </w:ins>
    </w:p>
    <w:p w:rsidR="000403AA" w:rsidRPr="000403AA" w:rsidRDefault="000403AA" w:rsidP="000403AA">
      <w:pPr>
        <w:pStyle w:val="ListParagraph"/>
        <w:numPr>
          <w:ilvl w:val="0"/>
          <w:numId w:val="1"/>
        </w:numPr>
        <w:shd w:val="clear" w:color="auto" w:fill="FFFFFF"/>
        <w:spacing w:after="450" w:line="375" w:lineRule="atLeast"/>
        <w:rPr>
          <w:ins w:id="9" w:author="Unknown"/>
          <w:rFonts w:ascii="Times New Roman" w:eastAsia="Times New Roman" w:hAnsi="Times New Roman" w:cs="Times New Roman"/>
          <w:b/>
          <w:bCs/>
          <w:color w:val="545454"/>
          <w:sz w:val="24"/>
          <w:szCs w:val="24"/>
          <w:u w:color="FFFFFF" w:themeColor="background1"/>
        </w:rPr>
      </w:pPr>
      <w:ins w:id="10" w:author="Unknown">
        <w:r w:rsidRPr="000403AA">
          <w:rPr>
            <w:rFonts w:ascii="Times New Roman" w:eastAsia="Times New Roman" w:hAnsi="Times New Roman" w:cs="Times New Roman"/>
            <w:b/>
            <w:bCs/>
            <w:color w:val="545454"/>
            <w:sz w:val="24"/>
            <w:szCs w:val="24"/>
            <w:u w:color="FFFFFF" w:themeColor="background1"/>
          </w:rPr>
          <w:t>Divide by your time to get your final words per minute.</w:t>
        </w:r>
        <w:r w:rsidRPr="000403AA">
          <w:rPr>
            <w:rFonts w:ascii="Times New Roman" w:eastAsia="Times New Roman" w:hAnsi="Times New Roman" w:cs="Times New Roman"/>
            <w:color w:val="545454"/>
            <w:sz w:val="24"/>
            <w:szCs w:val="24"/>
            <w:u w:color="FFFFFF" w:themeColor="background1"/>
          </w:rPr>
          <w:t xml:space="preserve"> If you did your test for 1 minute, then this part is simple. You divide by 1. In other words, you don't really need to divide at all. Your </w:t>
        </w:r>
        <w:proofErr w:type="gramStart"/>
        <w:r w:rsidRPr="000403AA">
          <w:rPr>
            <w:rFonts w:ascii="Times New Roman" w:eastAsia="Times New Roman" w:hAnsi="Times New Roman" w:cs="Times New Roman"/>
            <w:color w:val="545454"/>
            <w:sz w:val="24"/>
            <w:szCs w:val="24"/>
            <w:u w:color="FFFFFF" w:themeColor="background1"/>
          </w:rPr>
          <w:t>words per minute is</w:t>
        </w:r>
        <w:proofErr w:type="gramEnd"/>
        <w:r w:rsidRPr="000403AA">
          <w:rPr>
            <w:rFonts w:ascii="Times New Roman" w:eastAsia="Times New Roman" w:hAnsi="Times New Roman" w:cs="Times New Roman"/>
            <w:color w:val="545454"/>
            <w:sz w:val="24"/>
            <w:szCs w:val="24"/>
            <w:u w:color="FFFFFF" w:themeColor="background1"/>
          </w:rPr>
          <w:t xml:space="preserve"> 40. If you choose a different amount of time, divide by that number of minutes.</w:t>
        </w:r>
        <w:r w:rsidRPr="000403AA">
          <w:rPr>
            <w:rFonts w:ascii="Times New Roman" w:eastAsia="Times New Roman" w:hAnsi="Times New Roman" w:cs="Times New Roman"/>
            <w:color w:val="545454"/>
            <w:sz w:val="24"/>
            <w:szCs w:val="24"/>
            <w:u w:color="FFFFFF" w:themeColor="background1"/>
            <w:vertAlign w:val="superscript"/>
          </w:rPr>
          <w:fldChar w:fldCharType="begin"/>
        </w:r>
        <w:r w:rsidRPr="000403AA">
          <w:rPr>
            <w:rFonts w:ascii="Times New Roman" w:eastAsia="Times New Roman" w:hAnsi="Times New Roman" w:cs="Times New Roman"/>
            <w:color w:val="545454"/>
            <w:sz w:val="24"/>
            <w:szCs w:val="24"/>
            <w:u w:color="FFFFFF" w:themeColor="background1"/>
            <w:vertAlign w:val="superscript"/>
          </w:rPr>
          <w:instrText xml:space="preserve"> HYPERLINK "http://www.wikihow.com/Calculate-Typing-Speed" \l "_note-13" </w:instrText>
        </w:r>
        <w:r w:rsidRPr="000403AA">
          <w:rPr>
            <w:rFonts w:ascii="Times New Roman" w:eastAsia="Times New Roman" w:hAnsi="Times New Roman" w:cs="Times New Roman"/>
            <w:color w:val="545454"/>
            <w:sz w:val="24"/>
            <w:szCs w:val="24"/>
            <w:u w:color="FFFFFF" w:themeColor="background1"/>
            <w:vertAlign w:val="superscript"/>
          </w:rPr>
          <w:fldChar w:fldCharType="separate"/>
        </w:r>
        <w:r w:rsidRPr="000403AA">
          <w:rPr>
            <w:rFonts w:ascii="Times New Roman" w:eastAsia="Times New Roman" w:hAnsi="Times New Roman" w:cs="Times New Roman"/>
            <w:color w:val="336633"/>
            <w:sz w:val="24"/>
            <w:szCs w:val="24"/>
            <w:u w:val="single" w:color="FFFFFF" w:themeColor="background1"/>
            <w:vertAlign w:val="superscript"/>
          </w:rPr>
          <w:t>[13]</w:t>
        </w:r>
        <w:r w:rsidRPr="000403AA">
          <w:rPr>
            <w:rFonts w:ascii="Times New Roman" w:eastAsia="Times New Roman" w:hAnsi="Times New Roman" w:cs="Times New Roman"/>
            <w:color w:val="545454"/>
            <w:sz w:val="24"/>
            <w:szCs w:val="24"/>
            <w:u w:color="FFFFFF" w:themeColor="background1"/>
            <w:vertAlign w:val="superscript"/>
          </w:rPr>
          <w:fldChar w:fldCharType="end"/>
        </w:r>
      </w:ins>
    </w:p>
    <w:p w:rsidR="000403AA" w:rsidRPr="000403AA" w:rsidRDefault="000403AA" w:rsidP="000403AA">
      <w:pPr>
        <w:rPr>
          <w:rFonts w:ascii="Times New Roman" w:hAnsi="Times New Roman" w:cs="Times New Roman"/>
          <w:b/>
          <w:szCs w:val="24"/>
          <w:u w:val="double" w:color="FFFFFF" w:themeColor="background1"/>
        </w:rPr>
      </w:pPr>
      <w:bookmarkStart w:id="11" w:name="Using_an_Online_Typing_Test_sub"/>
      <w:bookmarkStart w:id="12" w:name="Questions_and_Answers_sub"/>
      <w:bookmarkEnd w:id="11"/>
      <w:bookmarkEnd w:id="12"/>
      <w:r w:rsidRPr="000403AA">
        <w:rPr>
          <w:rFonts w:ascii="Times New Roman" w:hAnsi="Times New Roman" w:cs="Times New Roman"/>
          <w:b/>
          <w:szCs w:val="24"/>
          <w:u w:val="double" w:color="FFFFFF" w:themeColor="background1"/>
        </w:rPr>
        <w:t xml:space="preserve">TYPING ERRORS – IDENTIFICATION AND PENALTY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With the pace of time, your speed in typing will gradually increase. The average number of words you type in a minute is known as your ‘Running’ or ‘Gross’ speed measured in words per minute (wpm). But there are certain errors, if committed while typing, are penalized. Net speed is calculated after deducting the penalty of errors from your running speed. It is, therefore, essential that you must know as to which type of errors are penalized and counted as mistakes. Every word inserted, omitted, </w:t>
      </w:r>
      <w:proofErr w:type="spellStart"/>
      <w:r w:rsidRPr="000403AA">
        <w:rPr>
          <w:rFonts w:ascii="Times New Roman" w:hAnsi="Times New Roman" w:cs="Times New Roman"/>
          <w:sz w:val="24"/>
          <w:szCs w:val="24"/>
        </w:rPr>
        <w:t>mis</w:t>
      </w:r>
      <w:proofErr w:type="spellEnd"/>
      <w:r w:rsidRPr="000403AA">
        <w:rPr>
          <w:rFonts w:ascii="Times New Roman" w:hAnsi="Times New Roman" w:cs="Times New Roman"/>
          <w:sz w:val="24"/>
          <w:szCs w:val="24"/>
        </w:rPr>
        <w:t xml:space="preserve">-spelt or any manner changed from the original is </w:t>
      </w:r>
      <w:proofErr w:type="spellStart"/>
      <w:r w:rsidRPr="000403AA">
        <w:rPr>
          <w:rFonts w:ascii="Times New Roman" w:hAnsi="Times New Roman" w:cs="Times New Roman"/>
          <w:sz w:val="24"/>
          <w:szCs w:val="24"/>
        </w:rPr>
        <w:t>penalised</w:t>
      </w:r>
      <w:proofErr w:type="spellEnd"/>
      <w:r w:rsidRPr="000403AA">
        <w:rPr>
          <w:rFonts w:ascii="Times New Roman" w:hAnsi="Times New Roman" w:cs="Times New Roman"/>
          <w:sz w:val="24"/>
          <w:szCs w:val="24"/>
        </w:rPr>
        <w:t xml:space="preserve">. Errors counted as mistakes in </w:t>
      </w:r>
      <w:proofErr w:type="spellStart"/>
      <w:r w:rsidRPr="000403AA">
        <w:rPr>
          <w:rFonts w:ascii="Times New Roman" w:hAnsi="Times New Roman" w:cs="Times New Roman"/>
          <w:sz w:val="24"/>
          <w:szCs w:val="24"/>
        </w:rPr>
        <w:t>etypewriting</w:t>
      </w:r>
      <w:proofErr w:type="spellEnd"/>
      <w:r w:rsidRPr="000403AA">
        <w:rPr>
          <w:rFonts w:ascii="Times New Roman" w:hAnsi="Times New Roman" w:cs="Times New Roman"/>
          <w:sz w:val="24"/>
          <w:szCs w:val="24"/>
        </w:rPr>
        <w:t xml:space="preserve"> include:</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1. Bad spelling —</w:t>
      </w:r>
      <w:proofErr w:type="gramStart"/>
      <w:r w:rsidRPr="000403AA">
        <w:rPr>
          <w:rFonts w:ascii="Times New Roman" w:hAnsi="Times New Roman" w:cs="Times New Roman"/>
          <w:sz w:val="24"/>
          <w:szCs w:val="24"/>
        </w:rPr>
        <w:t>Every</w:t>
      </w:r>
      <w:proofErr w:type="gramEnd"/>
      <w:r w:rsidRPr="000403AA">
        <w:rPr>
          <w:rFonts w:ascii="Times New Roman" w:hAnsi="Times New Roman" w:cs="Times New Roman"/>
          <w:sz w:val="24"/>
          <w:szCs w:val="24"/>
        </w:rPr>
        <w:t xml:space="preserve"> word inserted, omitted, </w:t>
      </w:r>
      <w:proofErr w:type="spellStart"/>
      <w:r w:rsidRPr="000403AA">
        <w:rPr>
          <w:rFonts w:ascii="Times New Roman" w:hAnsi="Times New Roman" w:cs="Times New Roman"/>
          <w:sz w:val="24"/>
          <w:szCs w:val="24"/>
        </w:rPr>
        <w:t>mis</w:t>
      </w:r>
      <w:proofErr w:type="spellEnd"/>
      <w:r w:rsidRPr="000403AA">
        <w:rPr>
          <w:rFonts w:ascii="Times New Roman" w:hAnsi="Times New Roman" w:cs="Times New Roman"/>
          <w:sz w:val="24"/>
          <w:szCs w:val="24"/>
        </w:rPr>
        <w:t xml:space="preserve">-spelt or changed from the original text in counted as mistake.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2. One error per word—one error is counted as one word. Spaces and punctuation marks are considered as parts of the preceding word.</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lastRenderedPageBreak/>
        <w:t xml:space="preserve"> 3. Incorrect spacing in punctuation-marks: improper spacing before and after punctuation marks are penalized as mistakes.</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 4. Jumping — </w:t>
      </w:r>
      <w:proofErr w:type="gramStart"/>
      <w:r w:rsidRPr="000403AA">
        <w:rPr>
          <w:rFonts w:ascii="Times New Roman" w:hAnsi="Times New Roman" w:cs="Times New Roman"/>
          <w:sz w:val="24"/>
          <w:szCs w:val="24"/>
        </w:rPr>
        <w:t>Unnecessary</w:t>
      </w:r>
      <w:proofErr w:type="gramEnd"/>
      <w:r w:rsidRPr="000403AA">
        <w:rPr>
          <w:rFonts w:ascii="Times New Roman" w:hAnsi="Times New Roman" w:cs="Times New Roman"/>
          <w:sz w:val="24"/>
          <w:szCs w:val="24"/>
        </w:rPr>
        <w:t xml:space="preserve"> space in a word is counted an error.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5. No space between words: If no space is given between two words, it is counted as an error unless the preceding word has been penalized.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6. Omission—</w:t>
      </w:r>
      <w:proofErr w:type="gramStart"/>
      <w:r w:rsidRPr="000403AA">
        <w:rPr>
          <w:rFonts w:ascii="Times New Roman" w:hAnsi="Times New Roman" w:cs="Times New Roman"/>
          <w:sz w:val="24"/>
          <w:szCs w:val="24"/>
        </w:rPr>
        <w:t>Any</w:t>
      </w:r>
      <w:proofErr w:type="gramEnd"/>
      <w:r w:rsidRPr="000403AA">
        <w:rPr>
          <w:rFonts w:ascii="Times New Roman" w:hAnsi="Times New Roman" w:cs="Times New Roman"/>
          <w:sz w:val="24"/>
          <w:szCs w:val="24"/>
        </w:rPr>
        <w:t xml:space="preserve"> word omitted is counted as an error.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7. Over-abundant Margins—Plenty/insufficient left, right, top, and bottom margins are counted as errors.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8. Repetition: Repetition of any number of words </w:t>
      </w:r>
      <w:proofErr w:type="gramStart"/>
      <w:r w:rsidRPr="000403AA">
        <w:rPr>
          <w:rFonts w:ascii="Times New Roman" w:hAnsi="Times New Roman" w:cs="Times New Roman"/>
          <w:sz w:val="24"/>
          <w:szCs w:val="24"/>
        </w:rPr>
        <w:t>are</w:t>
      </w:r>
      <w:proofErr w:type="gramEnd"/>
      <w:r w:rsidRPr="000403AA">
        <w:rPr>
          <w:rFonts w:ascii="Times New Roman" w:hAnsi="Times New Roman" w:cs="Times New Roman"/>
          <w:sz w:val="24"/>
          <w:szCs w:val="24"/>
        </w:rPr>
        <w:t xml:space="preserve"> counted as errors. But if any additional mistake is committed in the repetition, additional errors will be counted. </w:t>
      </w:r>
    </w:p>
    <w:p w:rsidR="000403AA" w:rsidRPr="000403AA" w:rsidRDefault="000403AA" w:rsidP="000403AA">
      <w:pPr>
        <w:rPr>
          <w:rFonts w:ascii="Times New Roman" w:hAnsi="Times New Roman" w:cs="Times New Roman"/>
          <w:b/>
          <w:sz w:val="24"/>
          <w:szCs w:val="24"/>
          <w:u w:val="double" w:color="FFFFFF" w:themeColor="background1"/>
        </w:rPr>
      </w:pPr>
      <w:r w:rsidRPr="000403AA">
        <w:rPr>
          <w:rFonts w:ascii="Times New Roman" w:hAnsi="Times New Roman" w:cs="Times New Roman"/>
          <w:b/>
          <w:sz w:val="24"/>
          <w:szCs w:val="24"/>
          <w:u w:val="double" w:color="FFFFFF" w:themeColor="background1"/>
        </w:rPr>
        <w:t xml:space="preserve">Rectification of Errors </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When you create a document by text you are likely to commit mistakes. Correcting these mistakes is called editing process which may involve the following actions—</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 – Delete a part of the text</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 – Move a block of text from one place to another place.</w:t>
      </w:r>
    </w:p>
    <w:p w:rsidR="000403AA" w:rsidRPr="000403AA" w:rsidRDefault="000403AA" w:rsidP="000403AA">
      <w:pPr>
        <w:rPr>
          <w:rFonts w:ascii="Times New Roman" w:hAnsi="Times New Roman" w:cs="Times New Roman"/>
          <w:sz w:val="24"/>
          <w:szCs w:val="24"/>
        </w:rPr>
      </w:pPr>
      <w:r w:rsidRPr="000403AA">
        <w:rPr>
          <w:rFonts w:ascii="Times New Roman" w:hAnsi="Times New Roman" w:cs="Times New Roman"/>
          <w:sz w:val="24"/>
          <w:szCs w:val="24"/>
        </w:rPr>
        <w:t xml:space="preserve"> – Copy a block of text from one place to other place. </w:t>
      </w:r>
    </w:p>
    <w:p w:rsidR="000403AA" w:rsidRPr="000403AA" w:rsidRDefault="000403AA" w:rsidP="000403AA">
      <w:pPr>
        <w:pStyle w:val="ListParagraph"/>
        <w:numPr>
          <w:ilvl w:val="0"/>
          <w:numId w:val="2"/>
        </w:numPr>
        <w:rPr>
          <w:rFonts w:ascii="Times New Roman" w:hAnsi="Times New Roman" w:cs="Times New Roman"/>
          <w:sz w:val="24"/>
          <w:szCs w:val="24"/>
        </w:rPr>
      </w:pPr>
      <w:r w:rsidRPr="000403AA">
        <w:rPr>
          <w:rFonts w:ascii="Times New Roman" w:hAnsi="Times New Roman" w:cs="Times New Roman"/>
          <w:sz w:val="24"/>
          <w:szCs w:val="24"/>
        </w:rPr>
        <w:t xml:space="preserve">Inserting character — </w:t>
      </w:r>
      <w:proofErr w:type="gramStart"/>
      <w:r w:rsidRPr="000403AA">
        <w:rPr>
          <w:rFonts w:ascii="Times New Roman" w:hAnsi="Times New Roman" w:cs="Times New Roman"/>
          <w:sz w:val="24"/>
          <w:szCs w:val="24"/>
        </w:rPr>
        <w:t>If</w:t>
      </w:r>
      <w:proofErr w:type="gramEnd"/>
      <w:r w:rsidRPr="000403AA">
        <w:rPr>
          <w:rFonts w:ascii="Times New Roman" w:hAnsi="Times New Roman" w:cs="Times New Roman"/>
          <w:sz w:val="24"/>
          <w:szCs w:val="24"/>
        </w:rPr>
        <w:t xml:space="preserve"> a character or word is missed while typing, position the cursor at the required point &amp; type them. Word automatically reformats the paragraph and moves words that do not fit on the current line to the next line or from the current page to the next page, as the case may be. </w:t>
      </w:r>
    </w:p>
    <w:p w:rsidR="000403AA" w:rsidRPr="000403AA" w:rsidRDefault="000403AA" w:rsidP="000403AA">
      <w:pPr>
        <w:pStyle w:val="ListParagraph"/>
        <w:numPr>
          <w:ilvl w:val="0"/>
          <w:numId w:val="2"/>
        </w:numPr>
        <w:rPr>
          <w:rFonts w:ascii="Times New Roman" w:hAnsi="Times New Roman" w:cs="Times New Roman"/>
          <w:sz w:val="24"/>
          <w:szCs w:val="24"/>
        </w:rPr>
      </w:pPr>
      <w:r w:rsidRPr="000403AA">
        <w:rPr>
          <w:rFonts w:ascii="Times New Roman" w:hAnsi="Times New Roman" w:cs="Times New Roman"/>
          <w:sz w:val="24"/>
          <w:szCs w:val="24"/>
        </w:rPr>
        <w:t xml:space="preserve">Replacing </w:t>
      </w:r>
      <w:proofErr w:type="gramStart"/>
      <w:r w:rsidRPr="000403AA">
        <w:rPr>
          <w:rFonts w:ascii="Times New Roman" w:hAnsi="Times New Roman" w:cs="Times New Roman"/>
          <w:sz w:val="24"/>
          <w:szCs w:val="24"/>
        </w:rPr>
        <w:t>character :</w:t>
      </w:r>
      <w:proofErr w:type="gramEnd"/>
      <w:r w:rsidRPr="000403AA">
        <w:rPr>
          <w:rFonts w:ascii="Times New Roman" w:hAnsi="Times New Roman" w:cs="Times New Roman"/>
          <w:sz w:val="24"/>
          <w:szCs w:val="24"/>
        </w:rPr>
        <w:t xml:space="preserve"> Suppose you have typed a text and you want to replace it with some other. Highlight the text by dragging the mouse, now type the new material. MS-Word will overwrite the existing material with the new one. </w:t>
      </w:r>
    </w:p>
    <w:p w:rsidR="000403AA" w:rsidRPr="000403AA" w:rsidRDefault="000403AA" w:rsidP="000403AA">
      <w:pPr>
        <w:pStyle w:val="ListParagraph"/>
        <w:numPr>
          <w:ilvl w:val="0"/>
          <w:numId w:val="2"/>
        </w:numPr>
        <w:rPr>
          <w:rFonts w:ascii="Times New Roman" w:hAnsi="Times New Roman" w:cs="Times New Roman"/>
          <w:sz w:val="24"/>
          <w:szCs w:val="24"/>
        </w:rPr>
      </w:pPr>
      <w:r w:rsidRPr="000403AA">
        <w:rPr>
          <w:rFonts w:ascii="Times New Roman" w:hAnsi="Times New Roman" w:cs="Times New Roman"/>
          <w:sz w:val="24"/>
          <w:szCs w:val="24"/>
        </w:rPr>
        <w:t xml:space="preserve">Deleting </w:t>
      </w:r>
      <w:proofErr w:type="gramStart"/>
      <w:r w:rsidRPr="000403AA">
        <w:rPr>
          <w:rFonts w:ascii="Times New Roman" w:hAnsi="Times New Roman" w:cs="Times New Roman"/>
          <w:sz w:val="24"/>
          <w:szCs w:val="24"/>
        </w:rPr>
        <w:t>characters :</w:t>
      </w:r>
      <w:proofErr w:type="gramEnd"/>
      <w:r w:rsidRPr="000403AA">
        <w:rPr>
          <w:rFonts w:ascii="Times New Roman" w:hAnsi="Times New Roman" w:cs="Times New Roman"/>
          <w:sz w:val="24"/>
          <w:szCs w:val="24"/>
        </w:rPr>
        <w:t xml:space="preserve"> By Pressing either the backspace or the Del Key, a character is removed from the document. The Del Key deletes a character in the current cursor position while back space deletes the character to the left of the current cursor position and moves the cursor one position to the left. </w:t>
      </w:r>
    </w:p>
    <w:p w:rsidR="000403AA" w:rsidRPr="000403AA" w:rsidRDefault="000403AA" w:rsidP="000403AA">
      <w:pPr>
        <w:ind w:left="360"/>
        <w:rPr>
          <w:rFonts w:ascii="Times New Roman" w:hAnsi="Times New Roman" w:cs="Times New Roman"/>
          <w:b/>
          <w:sz w:val="24"/>
          <w:szCs w:val="24"/>
        </w:rPr>
      </w:pPr>
      <w:r w:rsidRPr="000403AA">
        <w:rPr>
          <w:rFonts w:ascii="Times New Roman" w:hAnsi="Times New Roman" w:cs="Times New Roman"/>
          <w:b/>
          <w:sz w:val="24"/>
          <w:szCs w:val="24"/>
        </w:rPr>
        <w:t xml:space="preserve">CALCULATION OF SPEED </w:t>
      </w:r>
    </w:p>
    <w:p w:rsidR="000403AA" w:rsidRPr="000403AA" w:rsidRDefault="000403AA" w:rsidP="000403AA">
      <w:pPr>
        <w:ind w:left="360"/>
        <w:rPr>
          <w:rFonts w:ascii="Times New Roman" w:hAnsi="Times New Roman" w:cs="Times New Roman"/>
          <w:sz w:val="24"/>
          <w:szCs w:val="24"/>
        </w:rPr>
      </w:pPr>
      <w:r w:rsidRPr="000403AA">
        <w:rPr>
          <w:rFonts w:ascii="Times New Roman" w:hAnsi="Times New Roman" w:cs="Times New Roman"/>
          <w:sz w:val="24"/>
          <w:szCs w:val="24"/>
        </w:rPr>
        <w:t xml:space="preserve">Suppose you have typed 2000 characters (strokes) in 10 minutes time &amp; have committed 6 mistakes. </w:t>
      </w:r>
      <w:proofErr w:type="gramStart"/>
      <w:r w:rsidRPr="000403AA">
        <w:rPr>
          <w:rFonts w:ascii="Times New Roman" w:hAnsi="Times New Roman" w:cs="Times New Roman"/>
          <w:sz w:val="24"/>
          <w:szCs w:val="24"/>
        </w:rPr>
        <w:t>Your</w:t>
      </w:r>
      <w:proofErr w:type="gramEnd"/>
      <w:r w:rsidRPr="000403AA">
        <w:rPr>
          <w:rFonts w:ascii="Times New Roman" w:hAnsi="Times New Roman" w:cs="Times New Roman"/>
          <w:sz w:val="24"/>
          <w:szCs w:val="24"/>
        </w:rPr>
        <w:t xml:space="preserve"> running &amp; accurate speed will be calculated as given below: </w:t>
      </w:r>
    </w:p>
    <w:p w:rsidR="000403AA" w:rsidRPr="000403AA" w:rsidRDefault="000403AA" w:rsidP="000403AA">
      <w:pPr>
        <w:pStyle w:val="ListParagraph"/>
        <w:numPr>
          <w:ilvl w:val="0"/>
          <w:numId w:val="4"/>
        </w:numPr>
        <w:rPr>
          <w:rFonts w:ascii="Times New Roman" w:hAnsi="Times New Roman" w:cs="Times New Roman"/>
          <w:sz w:val="24"/>
          <w:szCs w:val="24"/>
        </w:rPr>
      </w:pPr>
      <w:r w:rsidRPr="000403AA">
        <w:rPr>
          <w:rFonts w:ascii="Times New Roman" w:hAnsi="Times New Roman" w:cs="Times New Roman"/>
          <w:sz w:val="24"/>
          <w:szCs w:val="24"/>
        </w:rPr>
        <w:t xml:space="preserve">Time allowed for speed test : 10 Minutes Number of characters typed : 2000 </w:t>
      </w:r>
    </w:p>
    <w:p w:rsidR="000403AA" w:rsidRPr="000403AA" w:rsidRDefault="000403AA" w:rsidP="000403AA">
      <w:pPr>
        <w:pStyle w:val="ListParagraph"/>
        <w:numPr>
          <w:ilvl w:val="0"/>
          <w:numId w:val="3"/>
        </w:numPr>
        <w:rPr>
          <w:rFonts w:ascii="Times New Roman" w:hAnsi="Times New Roman" w:cs="Times New Roman"/>
          <w:sz w:val="24"/>
          <w:szCs w:val="24"/>
        </w:rPr>
      </w:pPr>
      <w:r w:rsidRPr="000403AA">
        <w:rPr>
          <w:rFonts w:ascii="Times New Roman" w:hAnsi="Times New Roman" w:cs="Times New Roman"/>
          <w:sz w:val="24"/>
          <w:szCs w:val="24"/>
        </w:rPr>
        <w:t xml:space="preserve">Number of mistakes committed : 6 Number of words = 2000 </w:t>
      </w:r>
      <w:r w:rsidRPr="000403AA">
        <w:rPr>
          <w:rFonts w:ascii="Times New Roman" w:hAnsi="Times New Roman" w:cs="Times New Roman"/>
          <w:sz w:val="24"/>
          <w:szCs w:val="24"/>
        </w:rPr>
        <w:sym w:font="Symbol" w:char="F0B8"/>
      </w:r>
      <w:r w:rsidRPr="000403AA">
        <w:rPr>
          <w:rFonts w:ascii="Times New Roman" w:hAnsi="Times New Roman" w:cs="Times New Roman"/>
          <w:sz w:val="24"/>
          <w:szCs w:val="24"/>
        </w:rPr>
        <w:t xml:space="preserve"> 5 = 400 (5 characters = 1 word)</w:t>
      </w:r>
    </w:p>
    <w:p w:rsidR="000403AA" w:rsidRPr="000403AA" w:rsidRDefault="000403AA" w:rsidP="000403AA">
      <w:pPr>
        <w:pStyle w:val="ListParagraph"/>
        <w:numPr>
          <w:ilvl w:val="0"/>
          <w:numId w:val="3"/>
        </w:numPr>
        <w:rPr>
          <w:rFonts w:ascii="Times New Roman" w:hAnsi="Times New Roman" w:cs="Times New Roman"/>
          <w:sz w:val="24"/>
          <w:szCs w:val="24"/>
        </w:rPr>
      </w:pPr>
      <w:r w:rsidRPr="000403AA">
        <w:rPr>
          <w:rFonts w:ascii="Times New Roman" w:hAnsi="Times New Roman" w:cs="Times New Roman"/>
          <w:sz w:val="24"/>
          <w:szCs w:val="24"/>
        </w:rPr>
        <w:lastRenderedPageBreak/>
        <w:t xml:space="preserve"> Running speed = Number of words </w:t>
      </w:r>
      <w:r w:rsidRPr="000403AA">
        <w:rPr>
          <w:rFonts w:ascii="Times New Roman" w:hAnsi="Times New Roman" w:cs="Times New Roman"/>
          <w:sz w:val="24"/>
          <w:szCs w:val="24"/>
        </w:rPr>
        <w:sym w:font="Symbol" w:char="F0B8"/>
      </w:r>
      <w:r w:rsidRPr="000403AA">
        <w:rPr>
          <w:rFonts w:ascii="Times New Roman" w:hAnsi="Times New Roman" w:cs="Times New Roman"/>
          <w:sz w:val="24"/>
          <w:szCs w:val="24"/>
        </w:rPr>
        <w:sym w:font="Symbol" w:char="F020"/>
      </w:r>
      <w:r w:rsidRPr="000403AA">
        <w:rPr>
          <w:rFonts w:ascii="Times New Roman" w:hAnsi="Times New Roman" w:cs="Times New Roman"/>
          <w:sz w:val="24"/>
          <w:szCs w:val="24"/>
        </w:rPr>
        <w:t xml:space="preserve">Time taken = 400 </w:t>
      </w:r>
      <w:r w:rsidRPr="000403AA">
        <w:rPr>
          <w:rFonts w:ascii="Times New Roman" w:hAnsi="Times New Roman" w:cs="Times New Roman"/>
          <w:sz w:val="24"/>
          <w:szCs w:val="24"/>
        </w:rPr>
        <w:sym w:font="Symbol" w:char="F0B8"/>
      </w:r>
      <w:r w:rsidRPr="000403AA">
        <w:rPr>
          <w:rFonts w:ascii="Times New Roman" w:hAnsi="Times New Roman" w:cs="Times New Roman"/>
          <w:sz w:val="24"/>
          <w:szCs w:val="24"/>
        </w:rPr>
        <w:t xml:space="preserve"> 10 = 40 words per minutes (running speed) </w:t>
      </w:r>
    </w:p>
    <w:p w:rsidR="000403AA" w:rsidRPr="000403AA" w:rsidRDefault="000403AA" w:rsidP="000403AA">
      <w:pPr>
        <w:pStyle w:val="ListParagraph"/>
        <w:numPr>
          <w:ilvl w:val="0"/>
          <w:numId w:val="3"/>
        </w:numPr>
        <w:rPr>
          <w:rFonts w:ascii="Times New Roman" w:hAnsi="Times New Roman" w:cs="Times New Roman"/>
          <w:sz w:val="24"/>
          <w:szCs w:val="24"/>
        </w:rPr>
      </w:pPr>
      <w:r w:rsidRPr="000403AA">
        <w:rPr>
          <w:rFonts w:ascii="Times New Roman" w:hAnsi="Times New Roman" w:cs="Times New Roman"/>
          <w:sz w:val="24"/>
          <w:szCs w:val="24"/>
        </w:rPr>
        <w:t xml:space="preserve">Penalty for 6 mistakes = 6 x 10 words (10 words per mistake) = 60 words </w:t>
      </w:r>
    </w:p>
    <w:p w:rsidR="000403AA" w:rsidRPr="000403AA" w:rsidRDefault="000403AA" w:rsidP="000403AA">
      <w:pPr>
        <w:pStyle w:val="ListParagraph"/>
        <w:numPr>
          <w:ilvl w:val="0"/>
          <w:numId w:val="3"/>
        </w:numPr>
        <w:rPr>
          <w:rFonts w:ascii="Times New Roman" w:hAnsi="Times New Roman" w:cs="Times New Roman"/>
          <w:sz w:val="24"/>
          <w:szCs w:val="24"/>
        </w:rPr>
      </w:pPr>
      <w:r w:rsidRPr="000403AA">
        <w:rPr>
          <w:rFonts w:ascii="Times New Roman" w:hAnsi="Times New Roman" w:cs="Times New Roman"/>
          <w:sz w:val="24"/>
          <w:szCs w:val="24"/>
        </w:rPr>
        <w:t xml:space="preserve">Accurate words typed (after penalty) = 400-60 = 340 </w:t>
      </w:r>
    </w:p>
    <w:p w:rsidR="000403AA" w:rsidRPr="000403AA" w:rsidRDefault="000403AA" w:rsidP="000403AA">
      <w:pPr>
        <w:pStyle w:val="ListParagraph"/>
        <w:numPr>
          <w:ilvl w:val="0"/>
          <w:numId w:val="3"/>
        </w:numPr>
        <w:rPr>
          <w:rFonts w:ascii="Times New Roman" w:hAnsi="Times New Roman" w:cs="Times New Roman"/>
          <w:sz w:val="24"/>
          <w:szCs w:val="24"/>
        </w:rPr>
      </w:pPr>
      <w:r w:rsidRPr="000403AA">
        <w:rPr>
          <w:rFonts w:ascii="Times New Roman" w:hAnsi="Times New Roman" w:cs="Times New Roman"/>
          <w:sz w:val="24"/>
          <w:szCs w:val="24"/>
        </w:rPr>
        <w:t xml:space="preserve">Net speed = Accurate words typed </w:t>
      </w:r>
      <w:r w:rsidRPr="000403AA">
        <w:rPr>
          <w:rFonts w:ascii="Times New Roman" w:hAnsi="Times New Roman" w:cs="Times New Roman"/>
          <w:sz w:val="24"/>
          <w:szCs w:val="24"/>
        </w:rPr>
        <w:sym w:font="Symbol" w:char="F0B8"/>
      </w:r>
      <w:r w:rsidRPr="000403AA">
        <w:rPr>
          <w:rFonts w:ascii="Times New Roman" w:hAnsi="Times New Roman" w:cs="Times New Roman"/>
          <w:sz w:val="24"/>
          <w:szCs w:val="24"/>
        </w:rPr>
        <w:sym w:font="Symbol" w:char="F020"/>
      </w:r>
      <w:r w:rsidRPr="000403AA">
        <w:rPr>
          <w:rFonts w:ascii="Times New Roman" w:hAnsi="Times New Roman" w:cs="Times New Roman"/>
          <w:sz w:val="24"/>
          <w:szCs w:val="24"/>
        </w:rPr>
        <w:t xml:space="preserve">Time taken = 340 </w:t>
      </w:r>
      <w:r w:rsidRPr="000403AA">
        <w:rPr>
          <w:rFonts w:ascii="Times New Roman" w:hAnsi="Times New Roman" w:cs="Times New Roman"/>
          <w:sz w:val="24"/>
          <w:szCs w:val="24"/>
        </w:rPr>
        <w:sym w:font="Symbol" w:char="F0B8"/>
      </w:r>
      <w:r w:rsidRPr="000403AA">
        <w:rPr>
          <w:rFonts w:ascii="Times New Roman" w:hAnsi="Times New Roman" w:cs="Times New Roman"/>
          <w:sz w:val="24"/>
          <w:szCs w:val="24"/>
        </w:rPr>
        <w:sym w:font="Symbol" w:char="F020"/>
      </w:r>
      <w:r w:rsidRPr="000403AA">
        <w:rPr>
          <w:rFonts w:ascii="Times New Roman" w:hAnsi="Times New Roman" w:cs="Times New Roman"/>
          <w:sz w:val="24"/>
          <w:szCs w:val="24"/>
        </w:rPr>
        <w:sym w:font="Symbol" w:char="F031"/>
      </w:r>
      <w:r w:rsidRPr="000403AA">
        <w:rPr>
          <w:rFonts w:ascii="Times New Roman" w:hAnsi="Times New Roman" w:cs="Times New Roman"/>
          <w:sz w:val="24"/>
          <w:szCs w:val="24"/>
        </w:rPr>
        <w:sym w:font="Symbol" w:char="F030"/>
      </w:r>
      <w:r w:rsidRPr="000403AA">
        <w:rPr>
          <w:rFonts w:ascii="Times New Roman" w:hAnsi="Times New Roman" w:cs="Times New Roman"/>
          <w:sz w:val="24"/>
          <w:szCs w:val="24"/>
        </w:rPr>
        <w:sym w:font="Symbol" w:char="F020"/>
      </w:r>
      <w:r w:rsidRPr="000403AA">
        <w:rPr>
          <w:rFonts w:ascii="Times New Roman" w:hAnsi="Times New Roman" w:cs="Times New Roman"/>
          <w:sz w:val="24"/>
          <w:szCs w:val="24"/>
        </w:rPr>
        <w:t>m= 34 words per minute (wpm).</w:t>
      </w:r>
    </w:p>
    <w:p w:rsidR="000403AA" w:rsidRPr="000403AA" w:rsidRDefault="000403AA" w:rsidP="000403AA">
      <w:pPr>
        <w:pStyle w:val="Heading4"/>
        <w:spacing w:before="0" w:line="342" w:lineRule="atLeast"/>
        <w:ind w:left="100" w:right="100"/>
        <w:rPr>
          <w:rFonts w:ascii="Times New Roman" w:hAnsi="Times New Roman" w:cs="Times New Roman"/>
          <w:b w:val="0"/>
          <w:bCs w:val="0"/>
          <w:color w:val="379B2E"/>
          <w:spacing w:val="-5"/>
          <w:sz w:val="24"/>
          <w:szCs w:val="24"/>
        </w:rPr>
      </w:pPr>
      <w:r w:rsidRPr="000403AA">
        <w:rPr>
          <w:rFonts w:ascii="Times New Roman" w:hAnsi="Times New Roman" w:cs="Times New Roman"/>
          <w:b w:val="0"/>
          <w:bCs w:val="0"/>
          <w:color w:val="379B2E"/>
          <w:spacing w:val="-5"/>
          <w:sz w:val="24"/>
          <w:szCs w:val="24"/>
        </w:rPr>
        <w:t>1. How do you calculate the typing speed?</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The</w:t>
      </w:r>
      <w:r w:rsidRPr="000403AA">
        <w:rPr>
          <w:rStyle w:val="apple-converted-space"/>
          <w:color w:val="000000"/>
        </w:rPr>
        <w:t> </w:t>
      </w:r>
      <w:r w:rsidRPr="000403AA">
        <w:rPr>
          <w:i/>
          <w:iCs/>
          <w:color w:val="000000"/>
        </w:rPr>
        <w:t>typing speed</w:t>
      </w:r>
      <w:r w:rsidRPr="000403AA">
        <w:rPr>
          <w:rStyle w:val="apple-converted-space"/>
          <w:color w:val="000000"/>
        </w:rPr>
        <w:t> </w:t>
      </w:r>
      <w:r w:rsidRPr="000403AA">
        <w:rPr>
          <w:color w:val="000000"/>
        </w:rPr>
        <w:t>can be measured with different accuracies:</w:t>
      </w:r>
    </w:p>
    <w:p w:rsidR="000403AA" w:rsidRPr="000403AA" w:rsidRDefault="000403AA" w:rsidP="000403AA">
      <w:pPr>
        <w:numPr>
          <w:ilvl w:val="0"/>
          <w:numId w:val="5"/>
        </w:numPr>
        <w:spacing w:before="150" w:after="150" w:line="342" w:lineRule="atLeast"/>
        <w:ind w:left="525" w:right="300"/>
        <w:rPr>
          <w:rFonts w:ascii="Times New Roman" w:hAnsi="Times New Roman" w:cs="Times New Roman"/>
          <w:color w:val="000000"/>
          <w:sz w:val="24"/>
          <w:szCs w:val="24"/>
        </w:rPr>
      </w:pPr>
      <w:r w:rsidRPr="000403AA">
        <w:rPr>
          <w:rFonts w:ascii="Times New Roman" w:hAnsi="Times New Roman" w:cs="Times New Roman"/>
          <w:color w:val="000000"/>
          <w:sz w:val="24"/>
          <w:szCs w:val="24"/>
        </w:rPr>
        <w:t>how many</w:t>
      </w:r>
      <w:r w:rsidRPr="000403AA">
        <w:rPr>
          <w:rStyle w:val="apple-converted-space"/>
          <w:rFonts w:ascii="Times New Roman" w:hAnsi="Times New Roman" w:cs="Times New Roman"/>
          <w:color w:val="000000"/>
          <w:sz w:val="24"/>
          <w:szCs w:val="24"/>
        </w:rPr>
        <w:t> </w:t>
      </w:r>
      <w:r w:rsidRPr="000403AA">
        <w:rPr>
          <w:rStyle w:val="bold"/>
          <w:rFonts w:ascii="Times New Roman" w:hAnsi="Times New Roman" w:cs="Times New Roman"/>
          <w:b/>
          <w:bCs/>
          <w:color w:val="000000"/>
          <w:sz w:val="24"/>
          <w:szCs w:val="24"/>
        </w:rPr>
        <w:t>words</w:t>
      </w:r>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are typed for a certain time period (the least accurate),</w:t>
      </w:r>
    </w:p>
    <w:p w:rsidR="000403AA" w:rsidRPr="000403AA" w:rsidRDefault="000403AA" w:rsidP="000403AA">
      <w:pPr>
        <w:numPr>
          <w:ilvl w:val="0"/>
          <w:numId w:val="5"/>
        </w:numPr>
        <w:spacing w:before="150" w:after="150" w:line="342" w:lineRule="atLeast"/>
        <w:ind w:left="525" w:right="300"/>
        <w:rPr>
          <w:rFonts w:ascii="Times New Roman" w:hAnsi="Times New Roman" w:cs="Times New Roman"/>
          <w:color w:val="000000"/>
          <w:sz w:val="24"/>
          <w:szCs w:val="24"/>
        </w:rPr>
      </w:pPr>
      <w:r w:rsidRPr="000403AA">
        <w:rPr>
          <w:rFonts w:ascii="Times New Roman" w:hAnsi="Times New Roman" w:cs="Times New Roman"/>
          <w:color w:val="000000"/>
          <w:sz w:val="24"/>
          <w:szCs w:val="24"/>
        </w:rPr>
        <w:t>how many</w:t>
      </w:r>
      <w:r w:rsidRPr="000403AA">
        <w:rPr>
          <w:rStyle w:val="apple-converted-space"/>
          <w:rFonts w:ascii="Times New Roman" w:hAnsi="Times New Roman" w:cs="Times New Roman"/>
          <w:color w:val="000000"/>
          <w:sz w:val="24"/>
          <w:szCs w:val="24"/>
        </w:rPr>
        <w:t> </w:t>
      </w:r>
      <w:r w:rsidRPr="000403AA">
        <w:rPr>
          <w:rStyle w:val="bold"/>
          <w:rFonts w:ascii="Times New Roman" w:hAnsi="Times New Roman" w:cs="Times New Roman"/>
          <w:b/>
          <w:bCs/>
          <w:color w:val="000000"/>
          <w:sz w:val="24"/>
          <w:szCs w:val="24"/>
        </w:rPr>
        <w:t>characters</w:t>
      </w:r>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are typed for a certain time period,</w:t>
      </w:r>
    </w:p>
    <w:p w:rsidR="000403AA" w:rsidRPr="000403AA" w:rsidRDefault="000403AA" w:rsidP="000403AA">
      <w:pPr>
        <w:numPr>
          <w:ilvl w:val="0"/>
          <w:numId w:val="5"/>
        </w:numPr>
        <w:spacing w:before="150" w:after="150" w:line="342" w:lineRule="atLeast"/>
        <w:ind w:left="525" w:right="300"/>
        <w:rPr>
          <w:rFonts w:ascii="Times New Roman" w:hAnsi="Times New Roman" w:cs="Times New Roman"/>
          <w:color w:val="000000"/>
          <w:sz w:val="24"/>
          <w:szCs w:val="24"/>
        </w:rPr>
      </w:pPr>
      <w:proofErr w:type="gramStart"/>
      <w:r w:rsidRPr="000403AA">
        <w:rPr>
          <w:rFonts w:ascii="Times New Roman" w:hAnsi="Times New Roman" w:cs="Times New Roman"/>
          <w:color w:val="000000"/>
          <w:sz w:val="24"/>
          <w:szCs w:val="24"/>
        </w:rPr>
        <w:t>how</w:t>
      </w:r>
      <w:proofErr w:type="gramEnd"/>
      <w:r w:rsidRPr="000403AA">
        <w:rPr>
          <w:rFonts w:ascii="Times New Roman" w:hAnsi="Times New Roman" w:cs="Times New Roman"/>
          <w:color w:val="000000"/>
          <w:sz w:val="24"/>
          <w:szCs w:val="24"/>
        </w:rPr>
        <w:t xml:space="preserve"> many</w:t>
      </w:r>
      <w:r w:rsidRPr="000403AA">
        <w:rPr>
          <w:rStyle w:val="apple-converted-space"/>
          <w:rFonts w:ascii="Times New Roman" w:hAnsi="Times New Roman" w:cs="Times New Roman"/>
          <w:color w:val="000000"/>
          <w:sz w:val="24"/>
          <w:szCs w:val="24"/>
        </w:rPr>
        <w:t> </w:t>
      </w:r>
      <w:r w:rsidRPr="000403AA">
        <w:rPr>
          <w:rStyle w:val="bold"/>
          <w:rFonts w:ascii="Times New Roman" w:hAnsi="Times New Roman" w:cs="Times New Roman"/>
          <w:b/>
          <w:bCs/>
          <w:color w:val="000000"/>
          <w:sz w:val="24"/>
          <w:szCs w:val="24"/>
        </w:rPr>
        <w:t>keystrokes</w:t>
      </w:r>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are made for a certain time period (the most accurate).</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Also there are:</w:t>
      </w:r>
    </w:p>
    <w:p w:rsidR="000403AA" w:rsidRPr="000403AA" w:rsidRDefault="000403AA" w:rsidP="000403AA">
      <w:pPr>
        <w:numPr>
          <w:ilvl w:val="0"/>
          <w:numId w:val="6"/>
        </w:numPr>
        <w:spacing w:before="150" w:after="150" w:line="342" w:lineRule="atLeast"/>
        <w:ind w:left="525" w:right="300"/>
        <w:rPr>
          <w:rFonts w:ascii="Times New Roman" w:hAnsi="Times New Roman" w:cs="Times New Roman"/>
          <w:color w:val="000000"/>
          <w:sz w:val="24"/>
          <w:szCs w:val="24"/>
        </w:rPr>
      </w:pPr>
      <w:r w:rsidRPr="000403AA">
        <w:rPr>
          <w:rFonts w:ascii="Times New Roman" w:hAnsi="Times New Roman" w:cs="Times New Roman"/>
          <w:b/>
          <w:bCs/>
          <w:color w:val="111111"/>
          <w:sz w:val="24"/>
          <w:szCs w:val="24"/>
        </w:rPr>
        <w:t>Simple speed</w:t>
      </w:r>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w:t>
      </w:r>
      <w:r w:rsidRPr="000403AA">
        <w:rPr>
          <w:rFonts w:ascii="Times New Roman" w:hAnsi="Times New Roman" w:cs="Times New Roman"/>
          <w:i/>
          <w:iCs/>
          <w:color w:val="000000"/>
          <w:sz w:val="24"/>
          <w:szCs w:val="24"/>
        </w:rPr>
        <w:t>Gross speed</w:t>
      </w:r>
      <w:r w:rsidRPr="000403AA">
        <w:rPr>
          <w:rFonts w:ascii="Times New Roman" w:hAnsi="Times New Roman" w:cs="Times New Roman"/>
          <w:color w:val="000000"/>
          <w:sz w:val="24"/>
          <w:szCs w:val="24"/>
        </w:rPr>
        <w:t>),</w:t>
      </w:r>
    </w:p>
    <w:p w:rsidR="000403AA" w:rsidRPr="000403AA" w:rsidRDefault="000403AA" w:rsidP="000403AA">
      <w:pPr>
        <w:numPr>
          <w:ilvl w:val="0"/>
          <w:numId w:val="6"/>
        </w:numPr>
        <w:spacing w:before="150" w:after="150" w:line="342" w:lineRule="atLeast"/>
        <w:ind w:left="525" w:right="300"/>
        <w:rPr>
          <w:rFonts w:ascii="Times New Roman" w:hAnsi="Times New Roman" w:cs="Times New Roman"/>
          <w:color w:val="000000"/>
          <w:sz w:val="24"/>
          <w:szCs w:val="24"/>
        </w:rPr>
      </w:pPr>
      <w:r w:rsidRPr="000403AA">
        <w:rPr>
          <w:rFonts w:ascii="Times New Roman" w:hAnsi="Times New Roman" w:cs="Times New Roman"/>
          <w:b/>
          <w:bCs/>
          <w:color w:val="111111"/>
          <w:sz w:val="24"/>
          <w:szCs w:val="24"/>
        </w:rPr>
        <w:t>Net speed</w:t>
      </w:r>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(takes into account the errors).</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The following table lists the detailed descriptions of all</w:t>
      </w:r>
      <w:r w:rsidRPr="000403AA">
        <w:rPr>
          <w:rStyle w:val="apple-converted-space"/>
          <w:color w:val="000000"/>
        </w:rPr>
        <w:t> </w:t>
      </w:r>
      <w:r w:rsidRPr="000403AA">
        <w:rPr>
          <w:b/>
          <w:bCs/>
          <w:color w:val="111111"/>
        </w:rPr>
        <w:t>typing speed</w:t>
      </w:r>
      <w:r w:rsidRPr="000403AA">
        <w:rPr>
          <w:rStyle w:val="apple-converted-space"/>
          <w:color w:val="000000"/>
        </w:rPr>
        <w:t> </w:t>
      </w:r>
      <w:r w:rsidRPr="000403AA">
        <w:rPr>
          <w:color w:val="000000"/>
        </w:rPr>
        <w:t>types:</w:t>
      </w:r>
    </w:p>
    <w:tbl>
      <w:tblPr>
        <w:tblW w:w="9915" w:type="dxa"/>
        <w:tblLayout w:type="fixed"/>
        <w:tblCellMar>
          <w:top w:w="15" w:type="dxa"/>
          <w:left w:w="15" w:type="dxa"/>
          <w:bottom w:w="15" w:type="dxa"/>
          <w:right w:w="15" w:type="dxa"/>
        </w:tblCellMar>
        <w:tblLook w:val="04A0" w:firstRow="1" w:lastRow="0" w:firstColumn="1" w:lastColumn="0" w:noHBand="0" w:noVBand="1"/>
      </w:tblPr>
      <w:tblGrid>
        <w:gridCol w:w="1095"/>
        <w:gridCol w:w="3780"/>
        <w:gridCol w:w="5040"/>
      </w:tblGrid>
      <w:tr w:rsidR="000403AA" w:rsidRPr="000403AA" w:rsidTr="00B36DA0">
        <w:tc>
          <w:tcPr>
            <w:tcW w:w="1095" w:type="dxa"/>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Designation</w:t>
            </w:r>
          </w:p>
        </w:tc>
        <w:tc>
          <w:tcPr>
            <w:tcW w:w="3780" w:type="dxa"/>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Description</w:t>
            </w:r>
          </w:p>
        </w:tc>
        <w:tc>
          <w:tcPr>
            <w:tcW w:w="5040" w:type="dxa"/>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Formula</w:t>
            </w:r>
          </w:p>
        </w:tc>
      </w:tr>
      <w:tr w:rsidR="000403AA" w:rsidRPr="000403AA" w:rsidTr="00B36DA0">
        <w:tc>
          <w:tcPr>
            <w:tcW w:w="1095"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jc w:val="center"/>
              <w:rPr>
                <w:rFonts w:ascii="Times New Roman" w:hAnsi="Times New Roman" w:cs="Times New Roman"/>
                <w:sz w:val="24"/>
                <w:szCs w:val="24"/>
              </w:rPr>
            </w:pPr>
            <w:r w:rsidRPr="000403AA">
              <w:rPr>
                <w:rFonts w:ascii="Times New Roman" w:hAnsi="Times New Roman" w:cs="Times New Roman"/>
                <w:sz w:val="24"/>
                <w:szCs w:val="24"/>
              </w:rPr>
              <w:t>WPM</w:t>
            </w:r>
          </w:p>
        </w:tc>
        <w:tc>
          <w:tcPr>
            <w:tcW w:w="378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the number of words typed in a one minute period of time</w:t>
            </w:r>
          </w:p>
        </w:tc>
        <w:tc>
          <w:tcPr>
            <w:tcW w:w="504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WPM = ( Words without errors + Words with errors ) / Time spent in minutes</w:t>
            </w:r>
          </w:p>
        </w:tc>
      </w:tr>
      <w:tr w:rsidR="000403AA" w:rsidRPr="000403AA" w:rsidTr="00B36DA0">
        <w:trPr>
          <w:trHeight w:val="825"/>
        </w:trPr>
        <w:tc>
          <w:tcPr>
            <w:tcW w:w="1095"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jc w:val="center"/>
              <w:rPr>
                <w:rFonts w:ascii="Times New Roman" w:hAnsi="Times New Roman" w:cs="Times New Roman"/>
                <w:sz w:val="24"/>
                <w:szCs w:val="24"/>
              </w:rPr>
            </w:pPr>
            <w:r w:rsidRPr="000403AA">
              <w:rPr>
                <w:rFonts w:ascii="Times New Roman" w:hAnsi="Times New Roman" w:cs="Times New Roman"/>
                <w:sz w:val="24"/>
                <w:szCs w:val="24"/>
              </w:rPr>
              <w:t>Net WPM</w:t>
            </w:r>
          </w:p>
        </w:tc>
        <w:tc>
          <w:tcPr>
            <w:tcW w:w="378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the WPM without words with errors</w:t>
            </w:r>
          </w:p>
        </w:tc>
        <w:tc>
          <w:tcPr>
            <w:tcW w:w="504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Net WPM = WPM - ( Words with errors / Time spent in minutes )</w:t>
            </w:r>
          </w:p>
        </w:tc>
      </w:tr>
      <w:tr w:rsidR="000403AA" w:rsidRPr="000403AA" w:rsidTr="00B36DA0">
        <w:tc>
          <w:tcPr>
            <w:tcW w:w="1095"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jc w:val="center"/>
              <w:rPr>
                <w:rFonts w:ascii="Times New Roman" w:hAnsi="Times New Roman" w:cs="Times New Roman"/>
                <w:sz w:val="24"/>
                <w:szCs w:val="24"/>
              </w:rPr>
            </w:pPr>
            <w:r w:rsidRPr="000403AA">
              <w:rPr>
                <w:rFonts w:ascii="Times New Roman" w:hAnsi="Times New Roman" w:cs="Times New Roman"/>
                <w:sz w:val="24"/>
                <w:szCs w:val="24"/>
              </w:rPr>
              <w:t>CPM</w:t>
            </w:r>
          </w:p>
        </w:tc>
        <w:tc>
          <w:tcPr>
            <w:tcW w:w="378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the number of characters typed in a one minute period of time</w:t>
            </w:r>
          </w:p>
        </w:tc>
        <w:tc>
          <w:tcPr>
            <w:tcW w:w="504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CPM = ( Characters without errors + Characters with errors ) / Time spent in minutes</w:t>
            </w:r>
          </w:p>
        </w:tc>
      </w:tr>
      <w:tr w:rsidR="000403AA" w:rsidRPr="000403AA" w:rsidTr="00B36DA0">
        <w:tc>
          <w:tcPr>
            <w:tcW w:w="1095"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jc w:val="center"/>
              <w:rPr>
                <w:rFonts w:ascii="Times New Roman" w:hAnsi="Times New Roman" w:cs="Times New Roman"/>
                <w:sz w:val="24"/>
                <w:szCs w:val="24"/>
              </w:rPr>
            </w:pPr>
            <w:r w:rsidRPr="000403AA">
              <w:rPr>
                <w:rFonts w:ascii="Times New Roman" w:hAnsi="Times New Roman" w:cs="Times New Roman"/>
                <w:sz w:val="24"/>
                <w:szCs w:val="24"/>
              </w:rPr>
              <w:t>Net CPM</w:t>
            </w:r>
          </w:p>
        </w:tc>
        <w:tc>
          <w:tcPr>
            <w:tcW w:w="378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the CPM without characters with errors</w:t>
            </w:r>
          </w:p>
        </w:tc>
        <w:tc>
          <w:tcPr>
            <w:tcW w:w="504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Net CPM = CPM - ( Characters with errors / Time spent in minutes )</w:t>
            </w:r>
          </w:p>
        </w:tc>
      </w:tr>
      <w:tr w:rsidR="000403AA" w:rsidRPr="000403AA" w:rsidTr="00B36DA0">
        <w:tc>
          <w:tcPr>
            <w:tcW w:w="1095"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jc w:val="center"/>
              <w:rPr>
                <w:rFonts w:ascii="Times New Roman" w:hAnsi="Times New Roman" w:cs="Times New Roman"/>
                <w:sz w:val="24"/>
                <w:szCs w:val="24"/>
              </w:rPr>
            </w:pPr>
            <w:r w:rsidRPr="000403AA">
              <w:rPr>
                <w:rFonts w:ascii="Times New Roman" w:hAnsi="Times New Roman" w:cs="Times New Roman"/>
                <w:sz w:val="24"/>
                <w:szCs w:val="24"/>
              </w:rPr>
              <w:t>KPM</w:t>
            </w:r>
          </w:p>
        </w:tc>
        <w:tc>
          <w:tcPr>
            <w:tcW w:w="378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the number of keystrokes in a one minute period of time</w:t>
            </w:r>
          </w:p>
        </w:tc>
        <w:tc>
          <w:tcPr>
            <w:tcW w:w="504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KPM = ( Keystrokes without errors + Keystrokes with errors ) / Time spent in minutes</w:t>
            </w:r>
          </w:p>
        </w:tc>
      </w:tr>
      <w:tr w:rsidR="000403AA" w:rsidRPr="000403AA" w:rsidTr="00B36DA0">
        <w:tc>
          <w:tcPr>
            <w:tcW w:w="1095"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jc w:val="center"/>
              <w:rPr>
                <w:rFonts w:ascii="Times New Roman" w:hAnsi="Times New Roman" w:cs="Times New Roman"/>
                <w:sz w:val="24"/>
                <w:szCs w:val="24"/>
              </w:rPr>
            </w:pPr>
            <w:r w:rsidRPr="000403AA">
              <w:rPr>
                <w:rFonts w:ascii="Times New Roman" w:hAnsi="Times New Roman" w:cs="Times New Roman"/>
                <w:sz w:val="24"/>
                <w:szCs w:val="24"/>
              </w:rPr>
              <w:t xml:space="preserve">Net </w:t>
            </w:r>
            <w:r w:rsidRPr="000403AA">
              <w:rPr>
                <w:rFonts w:ascii="Times New Roman" w:hAnsi="Times New Roman" w:cs="Times New Roman"/>
                <w:sz w:val="24"/>
                <w:szCs w:val="24"/>
              </w:rPr>
              <w:lastRenderedPageBreak/>
              <w:t>KPM</w:t>
            </w:r>
          </w:p>
        </w:tc>
        <w:tc>
          <w:tcPr>
            <w:tcW w:w="378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lastRenderedPageBreak/>
              <w:t xml:space="preserve">the KPM without keystrokes with </w:t>
            </w:r>
            <w:r w:rsidRPr="000403AA">
              <w:rPr>
                <w:rFonts w:ascii="Times New Roman" w:hAnsi="Times New Roman" w:cs="Times New Roman"/>
                <w:sz w:val="24"/>
                <w:szCs w:val="24"/>
              </w:rPr>
              <w:lastRenderedPageBreak/>
              <w:t>errors</w:t>
            </w:r>
          </w:p>
        </w:tc>
        <w:tc>
          <w:tcPr>
            <w:tcW w:w="5040"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lastRenderedPageBreak/>
              <w:t xml:space="preserve">Net KPM = KPM - ( Keystrokes with errors / </w:t>
            </w:r>
            <w:r w:rsidRPr="000403AA">
              <w:rPr>
                <w:rFonts w:ascii="Times New Roman" w:hAnsi="Times New Roman" w:cs="Times New Roman"/>
                <w:sz w:val="24"/>
                <w:szCs w:val="24"/>
              </w:rPr>
              <w:lastRenderedPageBreak/>
              <w:t>Time spent in minutes )</w:t>
            </w:r>
          </w:p>
        </w:tc>
      </w:tr>
    </w:tbl>
    <w:p w:rsidR="000403AA" w:rsidRPr="000403AA" w:rsidRDefault="000403AA" w:rsidP="000403AA">
      <w:pPr>
        <w:spacing w:line="342" w:lineRule="atLeast"/>
        <w:rPr>
          <w:rFonts w:ascii="Times New Roman" w:hAnsi="Times New Roman" w:cs="Times New Roman"/>
          <w:color w:val="000000"/>
          <w:sz w:val="24"/>
          <w:szCs w:val="24"/>
        </w:rPr>
      </w:pPr>
      <w:r w:rsidRPr="000403AA">
        <w:rPr>
          <w:rStyle w:val="nt"/>
          <w:rFonts w:ascii="Times New Roman" w:hAnsi="Times New Roman" w:cs="Times New Roman"/>
          <w:b/>
          <w:bCs/>
          <w:color w:val="0088BA"/>
          <w:sz w:val="24"/>
          <w:szCs w:val="24"/>
        </w:rPr>
        <w:lastRenderedPageBreak/>
        <w:t>Example 1</w:t>
      </w:r>
    </w:p>
    <w:p w:rsidR="000403AA" w:rsidRPr="000403AA" w:rsidRDefault="000403AA" w:rsidP="000403AA">
      <w:pPr>
        <w:pStyle w:val="pa"/>
        <w:spacing w:before="150" w:beforeAutospacing="0" w:after="150" w:afterAutospacing="0" w:line="342" w:lineRule="atLeast"/>
        <w:ind w:left="150" w:right="150"/>
        <w:rPr>
          <w:color w:val="000000"/>
        </w:rPr>
      </w:pPr>
      <w:r w:rsidRPr="000403AA">
        <w:rPr>
          <w:i/>
          <w:iCs/>
          <w:color w:val="000000"/>
        </w:rPr>
        <w:t>A student typed 90 words per 2 min with errors in 10 words.</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Simple speed = 90 words / 2 min = 45 wpm</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Net speed = 45 wpm - </w:t>
      </w:r>
      <w:proofErr w:type="gramStart"/>
      <w:r w:rsidRPr="000403AA">
        <w:rPr>
          <w:color w:val="000000"/>
        </w:rPr>
        <w:t>( 10</w:t>
      </w:r>
      <w:proofErr w:type="gramEnd"/>
      <w:r w:rsidRPr="000403AA">
        <w:rPr>
          <w:color w:val="000000"/>
        </w:rPr>
        <w:t xml:space="preserve"> errors / 2 min ) = 40 net wpm</w:t>
      </w:r>
    </w:p>
    <w:p w:rsidR="000403AA" w:rsidRPr="000403AA" w:rsidRDefault="000403AA" w:rsidP="000403AA">
      <w:pPr>
        <w:spacing w:line="342" w:lineRule="atLeast"/>
        <w:rPr>
          <w:rFonts w:ascii="Times New Roman" w:hAnsi="Times New Roman" w:cs="Times New Roman"/>
          <w:color w:val="000000"/>
          <w:sz w:val="24"/>
          <w:szCs w:val="24"/>
        </w:rPr>
      </w:pPr>
      <w:r w:rsidRPr="000403AA">
        <w:rPr>
          <w:rStyle w:val="nt"/>
          <w:rFonts w:ascii="Times New Roman" w:hAnsi="Times New Roman" w:cs="Times New Roman"/>
          <w:b/>
          <w:bCs/>
          <w:color w:val="0088BA"/>
          <w:sz w:val="24"/>
          <w:szCs w:val="24"/>
        </w:rPr>
        <w:t>Example 2</w:t>
      </w:r>
    </w:p>
    <w:p w:rsidR="000403AA" w:rsidRPr="000403AA" w:rsidRDefault="000403AA" w:rsidP="000403AA">
      <w:pPr>
        <w:pStyle w:val="pa"/>
        <w:spacing w:before="150" w:beforeAutospacing="0" w:after="150" w:afterAutospacing="0" w:line="342" w:lineRule="atLeast"/>
        <w:ind w:left="150" w:right="150"/>
        <w:rPr>
          <w:color w:val="000000"/>
        </w:rPr>
      </w:pPr>
      <w:r w:rsidRPr="000403AA">
        <w:rPr>
          <w:i/>
          <w:iCs/>
          <w:color w:val="000000"/>
        </w:rPr>
        <w:t>A student typed 240 characters per 2 min with errors in 20 characters.</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Simple speed = 240 characters / 2 min = 120 </w:t>
      </w:r>
      <w:proofErr w:type="spellStart"/>
      <w:r w:rsidRPr="000403AA">
        <w:rPr>
          <w:color w:val="000000"/>
        </w:rPr>
        <w:t>cpm</w:t>
      </w:r>
      <w:proofErr w:type="spellEnd"/>
    </w:p>
    <w:p w:rsidR="000403AA" w:rsidRPr="000403AA" w:rsidRDefault="000403AA" w:rsidP="000403AA">
      <w:pPr>
        <w:pStyle w:val="pa"/>
        <w:spacing w:before="0" w:beforeAutospacing="0" w:after="0" w:afterAutospacing="0" w:line="342" w:lineRule="atLeast"/>
        <w:ind w:left="150" w:right="150"/>
        <w:rPr>
          <w:color w:val="000000"/>
        </w:rPr>
      </w:pPr>
      <w:r w:rsidRPr="000403AA">
        <w:rPr>
          <w:color w:val="000000"/>
        </w:rPr>
        <w:t xml:space="preserve">Net speed = 120 </w:t>
      </w:r>
      <w:proofErr w:type="spellStart"/>
      <w:r w:rsidRPr="000403AA">
        <w:rPr>
          <w:color w:val="000000"/>
        </w:rPr>
        <w:t>cpm</w:t>
      </w:r>
      <w:proofErr w:type="spellEnd"/>
      <w:r w:rsidRPr="000403AA">
        <w:rPr>
          <w:color w:val="000000"/>
        </w:rPr>
        <w:t xml:space="preserve"> - </w:t>
      </w:r>
      <w:proofErr w:type="gramStart"/>
      <w:r w:rsidRPr="000403AA">
        <w:rPr>
          <w:color w:val="000000"/>
        </w:rPr>
        <w:t>( 20</w:t>
      </w:r>
      <w:proofErr w:type="gramEnd"/>
      <w:r w:rsidRPr="000403AA">
        <w:rPr>
          <w:color w:val="000000"/>
        </w:rPr>
        <w:t xml:space="preserve"> errors / 2 min ) = 100 net </w:t>
      </w:r>
      <w:proofErr w:type="spellStart"/>
      <w:r w:rsidRPr="000403AA">
        <w:rPr>
          <w:color w:val="000000"/>
        </w:rPr>
        <w:t>cpm</w:t>
      </w:r>
      <w:proofErr w:type="spellEnd"/>
    </w:p>
    <w:p w:rsidR="000403AA" w:rsidRPr="000403AA" w:rsidRDefault="000403AA" w:rsidP="000403AA">
      <w:pPr>
        <w:spacing w:after="0"/>
        <w:rPr>
          <w:rFonts w:ascii="Times New Roman" w:hAnsi="Times New Roman" w:cs="Times New Roman"/>
          <w:b/>
          <w:bCs/>
          <w:color w:val="379B2E"/>
          <w:spacing w:val="-5"/>
          <w:sz w:val="24"/>
          <w:szCs w:val="24"/>
        </w:rPr>
      </w:pPr>
      <w:bookmarkStart w:id="13" w:name="typing_accuracy"/>
      <w:bookmarkEnd w:id="13"/>
      <w:r w:rsidRPr="000403AA">
        <w:rPr>
          <w:rFonts w:ascii="Times New Roman" w:hAnsi="Times New Roman" w:cs="Times New Roman"/>
          <w:color w:val="000000"/>
          <w:sz w:val="24"/>
          <w:szCs w:val="24"/>
        </w:rPr>
        <w:br/>
      </w:r>
      <w:r w:rsidRPr="000403AA">
        <w:rPr>
          <w:rFonts w:ascii="Times New Roman" w:hAnsi="Times New Roman" w:cs="Times New Roman"/>
          <w:b/>
          <w:bCs/>
          <w:color w:val="379B2E"/>
          <w:spacing w:val="-5"/>
          <w:sz w:val="24"/>
          <w:szCs w:val="24"/>
        </w:rPr>
        <w:t>2. How do you calculate the typing accuracy?</w:t>
      </w:r>
    </w:p>
    <w:p w:rsidR="000403AA" w:rsidRPr="000403AA" w:rsidRDefault="000403AA" w:rsidP="000403AA">
      <w:pPr>
        <w:pStyle w:val="pa"/>
        <w:spacing w:before="150" w:beforeAutospacing="0" w:after="150" w:afterAutospacing="0" w:line="342" w:lineRule="atLeast"/>
        <w:ind w:left="150" w:right="150"/>
        <w:rPr>
          <w:color w:val="000000"/>
        </w:rPr>
      </w:pPr>
      <w:r w:rsidRPr="000403AA">
        <w:rPr>
          <w:i/>
          <w:iCs/>
          <w:color w:val="000000"/>
        </w:rPr>
        <w:t>Typing accuracy</w:t>
      </w:r>
      <w:r w:rsidRPr="000403AA">
        <w:rPr>
          <w:rStyle w:val="apple-converted-space"/>
          <w:color w:val="000000"/>
        </w:rPr>
        <w:t> </w:t>
      </w:r>
      <w:r w:rsidRPr="000403AA">
        <w:rPr>
          <w:color w:val="000000"/>
        </w:rPr>
        <w:t>is defined as the percentage of correct entries out of the total entries typed.</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The following table lists the different formulas for the</w:t>
      </w:r>
      <w:r w:rsidRPr="000403AA">
        <w:rPr>
          <w:rStyle w:val="apple-converted-space"/>
          <w:color w:val="000000"/>
        </w:rPr>
        <w:t> </w:t>
      </w:r>
      <w:r w:rsidRPr="000403AA">
        <w:rPr>
          <w:b/>
          <w:bCs/>
          <w:color w:val="111111"/>
        </w:rPr>
        <w:t>typing accuracy</w:t>
      </w:r>
      <w:r w:rsidRPr="000403AA">
        <w:rPr>
          <w:rStyle w:val="apple-converted-space"/>
          <w:color w:val="000000"/>
        </w:rPr>
        <w:t> </w:t>
      </w:r>
      <w:r w:rsidRPr="000403AA">
        <w:rPr>
          <w:color w:val="000000"/>
        </w:rPr>
        <w:t>calculation:</w:t>
      </w:r>
    </w:p>
    <w:tbl>
      <w:tblPr>
        <w:tblW w:w="9285" w:type="dxa"/>
        <w:tblCellMar>
          <w:top w:w="15" w:type="dxa"/>
          <w:left w:w="15" w:type="dxa"/>
          <w:bottom w:w="15" w:type="dxa"/>
          <w:right w:w="15" w:type="dxa"/>
        </w:tblCellMar>
        <w:tblLook w:val="04A0" w:firstRow="1" w:lastRow="0" w:firstColumn="1" w:lastColumn="0" w:noHBand="0" w:noVBand="1"/>
      </w:tblPr>
      <w:tblGrid>
        <w:gridCol w:w="2997"/>
        <w:gridCol w:w="6288"/>
      </w:tblGrid>
      <w:tr w:rsidR="000403AA" w:rsidRPr="000403AA" w:rsidTr="00B36DA0">
        <w:tc>
          <w:tcPr>
            <w:tcW w:w="0" w:type="auto"/>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Description</w:t>
            </w:r>
          </w:p>
        </w:tc>
        <w:tc>
          <w:tcPr>
            <w:tcW w:w="6288" w:type="dxa"/>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Formula</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Accuracy in the words, percent</w:t>
            </w:r>
          </w:p>
        </w:tc>
        <w:tc>
          <w:tcPr>
            <w:tcW w:w="6288"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Accuracy = ( 100% - Words with errors * 100%) / Total number of words</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Accuracy in the characters, percent</w:t>
            </w:r>
          </w:p>
        </w:tc>
        <w:tc>
          <w:tcPr>
            <w:tcW w:w="6288"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Accuracy = ( 100% - Characters with errors * 100%) / Total number of characters</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Accuracy in the keystrokes, percent</w:t>
            </w:r>
          </w:p>
        </w:tc>
        <w:tc>
          <w:tcPr>
            <w:tcW w:w="6288"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Accuracy = ( 100% - Incorrect keystrokes * 100%) / Total number of words</w:t>
            </w:r>
          </w:p>
        </w:tc>
      </w:tr>
    </w:tbl>
    <w:p w:rsidR="000403AA" w:rsidRPr="000403AA" w:rsidRDefault="000403AA" w:rsidP="000403AA">
      <w:pPr>
        <w:pStyle w:val="pf"/>
        <w:spacing w:before="300" w:beforeAutospacing="0" w:after="150" w:afterAutospacing="0" w:line="342" w:lineRule="atLeast"/>
        <w:ind w:left="150" w:right="150"/>
        <w:rPr>
          <w:color w:val="000000"/>
        </w:rPr>
      </w:pPr>
      <w:r w:rsidRPr="000403AA">
        <w:rPr>
          <w:color w:val="000000"/>
        </w:rPr>
        <w:t>Sometimes it's convenient to evaluate the</w:t>
      </w:r>
      <w:r w:rsidRPr="000403AA">
        <w:rPr>
          <w:rStyle w:val="apple-converted-space"/>
          <w:color w:val="000000"/>
        </w:rPr>
        <w:t> </w:t>
      </w:r>
      <w:r w:rsidRPr="000403AA">
        <w:rPr>
          <w:i/>
          <w:iCs/>
          <w:color w:val="000000"/>
        </w:rPr>
        <w:t>typing accuracy</w:t>
      </w:r>
      <w:r w:rsidRPr="000403AA">
        <w:rPr>
          <w:rStyle w:val="apple-converted-space"/>
          <w:color w:val="000000"/>
        </w:rPr>
        <w:t> </w:t>
      </w:r>
      <w:r w:rsidRPr="000403AA">
        <w:rPr>
          <w:color w:val="000000"/>
        </w:rPr>
        <w:t>in the</w:t>
      </w:r>
      <w:r w:rsidRPr="000403AA">
        <w:rPr>
          <w:rStyle w:val="apple-converted-space"/>
          <w:color w:val="000000"/>
        </w:rPr>
        <w:t> </w:t>
      </w:r>
      <w:r w:rsidRPr="000403AA">
        <w:rPr>
          <w:b/>
          <w:bCs/>
          <w:color w:val="111111"/>
        </w:rPr>
        <w:t>Errors</w:t>
      </w:r>
      <w:r w:rsidRPr="000403AA">
        <w:rPr>
          <w:rStyle w:val="apple-converted-space"/>
          <w:color w:val="000000"/>
        </w:rPr>
        <w:t> </w:t>
      </w:r>
      <w:proofErr w:type="gramStart"/>
      <w:r w:rsidRPr="000403AA">
        <w:rPr>
          <w:color w:val="000000"/>
        </w:rPr>
        <w:t>( percentage</w:t>
      </w:r>
      <w:proofErr w:type="gramEnd"/>
      <w:r w:rsidRPr="000403AA">
        <w:rPr>
          <w:color w:val="000000"/>
        </w:rPr>
        <w:t xml:space="preserve"> errors ). See table below:</w:t>
      </w:r>
    </w:p>
    <w:tbl>
      <w:tblPr>
        <w:tblW w:w="9285" w:type="dxa"/>
        <w:tblCellMar>
          <w:top w:w="15" w:type="dxa"/>
          <w:left w:w="15" w:type="dxa"/>
          <w:bottom w:w="15" w:type="dxa"/>
          <w:right w:w="15" w:type="dxa"/>
        </w:tblCellMar>
        <w:tblLook w:val="04A0" w:firstRow="1" w:lastRow="0" w:firstColumn="1" w:lastColumn="0" w:noHBand="0" w:noVBand="1"/>
      </w:tblPr>
      <w:tblGrid>
        <w:gridCol w:w="2884"/>
        <w:gridCol w:w="6401"/>
      </w:tblGrid>
      <w:tr w:rsidR="000403AA" w:rsidRPr="000403AA" w:rsidTr="00B36DA0">
        <w:tc>
          <w:tcPr>
            <w:tcW w:w="0" w:type="auto"/>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Description</w:t>
            </w:r>
          </w:p>
        </w:tc>
        <w:tc>
          <w:tcPr>
            <w:tcW w:w="6401" w:type="dxa"/>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Formula</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Errors in the words, percent</w:t>
            </w:r>
          </w:p>
        </w:tc>
        <w:tc>
          <w:tcPr>
            <w:tcW w:w="6401"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Errors % = Words with errors * 100% / Total number of words</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 xml:space="preserve">Errors in the characters, </w:t>
            </w:r>
            <w:r w:rsidRPr="000403AA">
              <w:rPr>
                <w:rFonts w:ascii="Times New Roman" w:hAnsi="Times New Roman" w:cs="Times New Roman"/>
                <w:sz w:val="24"/>
                <w:szCs w:val="24"/>
              </w:rPr>
              <w:lastRenderedPageBreak/>
              <w:t>percent</w:t>
            </w:r>
          </w:p>
        </w:tc>
        <w:tc>
          <w:tcPr>
            <w:tcW w:w="6401"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lastRenderedPageBreak/>
              <w:t xml:space="preserve">Errors % = Errors = Characters with errors * 100% / Total </w:t>
            </w:r>
            <w:r w:rsidRPr="000403AA">
              <w:rPr>
                <w:rFonts w:ascii="Times New Roman" w:hAnsi="Times New Roman" w:cs="Times New Roman"/>
                <w:sz w:val="24"/>
                <w:szCs w:val="24"/>
              </w:rPr>
              <w:lastRenderedPageBreak/>
              <w:t>number of characters</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lastRenderedPageBreak/>
              <w:t>Errors in the keystrokes, percent</w:t>
            </w:r>
          </w:p>
        </w:tc>
        <w:tc>
          <w:tcPr>
            <w:tcW w:w="6401"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Errors % = Incorrect keystrokes * 100% / Total number of keystrokes</w:t>
            </w:r>
          </w:p>
        </w:tc>
      </w:tr>
    </w:tbl>
    <w:p w:rsidR="000403AA" w:rsidRPr="000403AA" w:rsidRDefault="000403AA" w:rsidP="000403AA">
      <w:pPr>
        <w:spacing w:line="240" w:lineRule="auto"/>
        <w:rPr>
          <w:rFonts w:ascii="Times New Roman" w:hAnsi="Times New Roman" w:cs="Times New Roman"/>
          <w:b/>
          <w:bCs/>
          <w:color w:val="379B2E"/>
          <w:spacing w:val="-5"/>
          <w:sz w:val="24"/>
          <w:szCs w:val="24"/>
        </w:rPr>
      </w:pPr>
      <w:bookmarkStart w:id="14" w:name="slowdown"/>
      <w:bookmarkEnd w:id="14"/>
      <w:r w:rsidRPr="000403AA">
        <w:rPr>
          <w:rFonts w:ascii="Times New Roman" w:hAnsi="Times New Roman" w:cs="Times New Roman"/>
          <w:color w:val="000000"/>
          <w:sz w:val="24"/>
          <w:szCs w:val="24"/>
        </w:rPr>
        <w:br/>
      </w:r>
      <w:r w:rsidRPr="000403AA">
        <w:rPr>
          <w:rFonts w:ascii="Times New Roman" w:hAnsi="Times New Roman" w:cs="Times New Roman"/>
          <w:b/>
          <w:bCs/>
          <w:color w:val="379B2E"/>
          <w:spacing w:val="-5"/>
          <w:sz w:val="24"/>
          <w:szCs w:val="24"/>
        </w:rPr>
        <w:t>3. Typing rhythm</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In the</w:t>
      </w:r>
      <w:r w:rsidRPr="000403AA">
        <w:rPr>
          <w:rStyle w:val="apple-converted-space"/>
          <w:color w:val="000000"/>
        </w:rPr>
        <w:t> </w:t>
      </w:r>
      <w:hyperlink r:id="rId6" w:tooltip="touch typing technique" w:history="1">
        <w:r w:rsidRPr="000403AA">
          <w:rPr>
            <w:rStyle w:val="Hyperlink"/>
            <w:color w:val="0645AD"/>
          </w:rPr>
          <w:t>touch typing</w:t>
        </w:r>
      </w:hyperlink>
      <w:r w:rsidRPr="000403AA">
        <w:rPr>
          <w:rStyle w:val="apple-converted-space"/>
          <w:color w:val="000000"/>
        </w:rPr>
        <w:t> </w:t>
      </w:r>
      <w:r w:rsidRPr="000403AA">
        <w:rPr>
          <w:color w:val="000000"/>
        </w:rPr>
        <w:t>techniques the typing rhythm is a very important part. This means that keystrokes should come at equal intervals. To control the constant typing speed, the</w:t>
      </w:r>
      <w:r w:rsidRPr="000403AA">
        <w:rPr>
          <w:rStyle w:val="apple-converted-space"/>
          <w:color w:val="000000"/>
        </w:rPr>
        <w:t> </w:t>
      </w:r>
      <w:r w:rsidRPr="000403AA">
        <w:rPr>
          <w:b/>
          <w:bCs/>
          <w:color w:val="111111"/>
        </w:rPr>
        <w:t>Slowdown</w:t>
      </w:r>
      <w:r w:rsidRPr="000403AA">
        <w:rPr>
          <w:rStyle w:val="apple-converted-space"/>
          <w:color w:val="000000"/>
        </w:rPr>
        <w:t> </w:t>
      </w:r>
      <w:r w:rsidRPr="000403AA">
        <w:rPr>
          <w:color w:val="000000"/>
        </w:rPr>
        <w:t>indicator is used.</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In the following table are different formulas for the</w:t>
      </w:r>
      <w:r w:rsidRPr="000403AA">
        <w:rPr>
          <w:rStyle w:val="apple-converted-space"/>
          <w:color w:val="000000"/>
        </w:rPr>
        <w:t> </w:t>
      </w:r>
      <w:proofErr w:type="gramStart"/>
      <w:r w:rsidRPr="000403AA">
        <w:rPr>
          <w:b/>
          <w:bCs/>
          <w:color w:val="111111"/>
        </w:rPr>
        <w:t>Slowdown</w:t>
      </w:r>
      <w:r w:rsidRPr="000403AA">
        <w:rPr>
          <w:color w:val="000000"/>
        </w:rPr>
        <w:t>(</w:t>
      </w:r>
      <w:proofErr w:type="gramEnd"/>
      <w:r w:rsidRPr="000403AA">
        <w:rPr>
          <w:color w:val="000000"/>
        </w:rPr>
        <w:t xml:space="preserve"> percentage slowdowns ) calculation:</w:t>
      </w:r>
    </w:p>
    <w:tbl>
      <w:tblPr>
        <w:tblW w:w="9645" w:type="dxa"/>
        <w:tblCellMar>
          <w:top w:w="15" w:type="dxa"/>
          <w:left w:w="15" w:type="dxa"/>
          <w:bottom w:w="15" w:type="dxa"/>
          <w:right w:w="15" w:type="dxa"/>
        </w:tblCellMar>
        <w:tblLook w:val="04A0" w:firstRow="1" w:lastRow="0" w:firstColumn="1" w:lastColumn="0" w:noHBand="0" w:noVBand="1"/>
      </w:tblPr>
      <w:tblGrid>
        <w:gridCol w:w="3242"/>
        <w:gridCol w:w="6403"/>
      </w:tblGrid>
      <w:tr w:rsidR="000403AA" w:rsidRPr="000403AA" w:rsidTr="00B36DA0">
        <w:tc>
          <w:tcPr>
            <w:tcW w:w="0" w:type="auto"/>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Description</w:t>
            </w:r>
          </w:p>
        </w:tc>
        <w:tc>
          <w:tcPr>
            <w:tcW w:w="6403" w:type="dxa"/>
            <w:tcBorders>
              <w:top w:val="single" w:sz="6" w:space="0" w:color="98BF21"/>
              <w:left w:val="single" w:sz="6" w:space="0" w:color="98BF21"/>
              <w:bottom w:val="single" w:sz="6" w:space="0" w:color="98BF21"/>
              <w:right w:val="single" w:sz="6" w:space="0" w:color="98BF21"/>
            </w:tcBorders>
            <w:shd w:val="clear" w:color="auto" w:fill="9ECC5F"/>
            <w:tcMar>
              <w:top w:w="75" w:type="dxa"/>
              <w:left w:w="105" w:type="dxa"/>
              <w:bottom w:w="60" w:type="dxa"/>
              <w:right w:w="105" w:type="dxa"/>
            </w:tcMar>
            <w:vAlign w:val="center"/>
            <w:hideMark/>
          </w:tcPr>
          <w:p w:rsidR="000403AA" w:rsidRPr="000403AA" w:rsidRDefault="000403AA" w:rsidP="00B36DA0">
            <w:pPr>
              <w:jc w:val="center"/>
              <w:rPr>
                <w:rFonts w:ascii="Times New Roman" w:hAnsi="Times New Roman" w:cs="Times New Roman"/>
                <w:b/>
                <w:bCs/>
                <w:color w:val="FFFFFF"/>
                <w:sz w:val="24"/>
                <w:szCs w:val="24"/>
              </w:rPr>
            </w:pPr>
            <w:r w:rsidRPr="000403AA">
              <w:rPr>
                <w:rFonts w:ascii="Times New Roman" w:hAnsi="Times New Roman" w:cs="Times New Roman"/>
                <w:b/>
                <w:bCs/>
                <w:color w:val="FFFFFF"/>
                <w:sz w:val="24"/>
                <w:szCs w:val="24"/>
              </w:rPr>
              <w:t>Formula</w:t>
            </w:r>
          </w:p>
        </w:tc>
      </w:tr>
      <w:tr w:rsidR="000403AA" w:rsidRPr="000403AA" w:rsidTr="000403AA">
        <w:trPr>
          <w:trHeight w:val="789"/>
        </w:trPr>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Slowdown in the words, percent</w:t>
            </w:r>
          </w:p>
        </w:tc>
        <w:tc>
          <w:tcPr>
            <w:tcW w:w="6403"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Slowdown % = Words with delay * 100% / Total number of words</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Slowdown in the characters, percent</w:t>
            </w:r>
          </w:p>
        </w:tc>
        <w:tc>
          <w:tcPr>
            <w:tcW w:w="6403"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Slowdown % = Characters with delay * 100% / Total number of characters</w:t>
            </w:r>
          </w:p>
        </w:tc>
      </w:tr>
      <w:tr w:rsidR="000403AA" w:rsidRPr="000403AA" w:rsidTr="00B36DA0">
        <w:tc>
          <w:tcPr>
            <w:tcW w:w="0" w:type="auto"/>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Slowdown % in the keystrokes, percent</w:t>
            </w:r>
          </w:p>
        </w:tc>
        <w:tc>
          <w:tcPr>
            <w:tcW w:w="6403" w:type="dxa"/>
            <w:tcBorders>
              <w:top w:val="single" w:sz="6" w:space="0" w:color="98BF21"/>
              <w:left w:val="single" w:sz="6" w:space="0" w:color="98BF21"/>
              <w:bottom w:val="single" w:sz="6" w:space="0" w:color="98BF21"/>
              <w:right w:val="single" w:sz="6" w:space="0" w:color="98BF21"/>
            </w:tcBorders>
            <w:tcMar>
              <w:top w:w="105" w:type="dxa"/>
              <w:left w:w="105" w:type="dxa"/>
              <w:bottom w:w="105" w:type="dxa"/>
              <w:right w:w="105" w:type="dxa"/>
            </w:tcMar>
            <w:vAlign w:val="center"/>
            <w:hideMark/>
          </w:tcPr>
          <w:p w:rsidR="000403AA" w:rsidRPr="000403AA" w:rsidRDefault="000403AA" w:rsidP="00B36DA0">
            <w:pPr>
              <w:rPr>
                <w:rFonts w:ascii="Times New Roman" w:hAnsi="Times New Roman" w:cs="Times New Roman"/>
                <w:sz w:val="24"/>
                <w:szCs w:val="24"/>
              </w:rPr>
            </w:pPr>
            <w:r w:rsidRPr="000403AA">
              <w:rPr>
                <w:rFonts w:ascii="Times New Roman" w:hAnsi="Times New Roman" w:cs="Times New Roman"/>
                <w:sz w:val="24"/>
                <w:szCs w:val="24"/>
              </w:rPr>
              <w:t>Slowdown % = Keystroke delay * 100% / Total number of keystrokes</w:t>
            </w:r>
          </w:p>
        </w:tc>
      </w:tr>
    </w:tbl>
    <w:p w:rsidR="000403AA" w:rsidRPr="000403AA" w:rsidRDefault="000403AA" w:rsidP="000403AA">
      <w:pPr>
        <w:pStyle w:val="Heading4"/>
        <w:spacing w:before="0" w:line="342" w:lineRule="atLeast"/>
        <w:ind w:left="100" w:right="100"/>
        <w:rPr>
          <w:rFonts w:ascii="Times New Roman" w:hAnsi="Times New Roman" w:cs="Times New Roman"/>
          <w:b w:val="0"/>
          <w:bCs w:val="0"/>
          <w:color w:val="379B2E"/>
          <w:spacing w:val="-5"/>
          <w:sz w:val="24"/>
          <w:szCs w:val="24"/>
        </w:rPr>
      </w:pPr>
      <w:bookmarkStart w:id="15" w:name="overall_rating"/>
      <w:bookmarkEnd w:id="15"/>
      <w:r w:rsidRPr="000403AA">
        <w:rPr>
          <w:rFonts w:ascii="Times New Roman" w:hAnsi="Times New Roman" w:cs="Times New Roman"/>
          <w:b w:val="0"/>
          <w:bCs w:val="0"/>
          <w:color w:val="379B2E"/>
          <w:spacing w:val="-5"/>
          <w:sz w:val="24"/>
          <w:szCs w:val="24"/>
        </w:rPr>
        <w:t>4. Overall rating calculation</w:t>
      </w:r>
    </w:p>
    <w:p w:rsidR="000403AA" w:rsidRPr="000403AA" w:rsidRDefault="000403AA" w:rsidP="000403AA">
      <w:pPr>
        <w:pStyle w:val="pa"/>
        <w:shd w:val="clear" w:color="auto" w:fill="EFEFEF"/>
        <w:spacing w:before="0" w:beforeAutospacing="0" w:after="0" w:afterAutospacing="0" w:line="342" w:lineRule="atLeast"/>
        <w:ind w:left="150" w:right="150"/>
        <w:rPr>
          <w:color w:val="000000"/>
        </w:rPr>
      </w:pPr>
      <w:r w:rsidRPr="000403AA">
        <w:rPr>
          <w:color w:val="000000"/>
        </w:rPr>
        <w:t xml:space="preserve">Overall rating (%) = </w:t>
      </w:r>
      <w:proofErr w:type="gramStart"/>
      <w:r w:rsidRPr="000403AA">
        <w:rPr>
          <w:color w:val="000000"/>
        </w:rPr>
        <w:t>( Net</w:t>
      </w:r>
      <w:proofErr w:type="gramEnd"/>
      <w:r w:rsidRPr="000403AA">
        <w:rPr>
          <w:color w:val="000000"/>
        </w:rPr>
        <w:t xml:space="preserve"> speed / Course goal: Speed ) * 100%</w:t>
      </w:r>
    </w:p>
    <w:p w:rsidR="000403AA" w:rsidRPr="000403AA" w:rsidRDefault="000403AA" w:rsidP="000403AA">
      <w:pPr>
        <w:pStyle w:val="pa"/>
        <w:spacing w:before="150" w:beforeAutospacing="0" w:after="150" w:afterAutospacing="0" w:line="342" w:lineRule="atLeast"/>
        <w:ind w:left="150" w:right="150"/>
        <w:rPr>
          <w:color w:val="000000"/>
        </w:rPr>
      </w:pPr>
      <w:proofErr w:type="gramStart"/>
      <w:r w:rsidRPr="000403AA">
        <w:rPr>
          <w:color w:val="000000"/>
        </w:rPr>
        <w:t>where</w:t>
      </w:r>
      <w:proofErr w:type="gramEnd"/>
      <w:r w:rsidRPr="000403AA">
        <w:rPr>
          <w:color w:val="000000"/>
        </w:rPr>
        <w:t>:</w:t>
      </w:r>
    </w:p>
    <w:p w:rsidR="000403AA" w:rsidRPr="000403AA" w:rsidRDefault="000403AA" w:rsidP="000403AA">
      <w:pPr>
        <w:numPr>
          <w:ilvl w:val="0"/>
          <w:numId w:val="7"/>
        </w:numPr>
        <w:spacing w:before="150" w:after="150" w:line="342" w:lineRule="atLeast"/>
        <w:ind w:left="525" w:right="300"/>
        <w:rPr>
          <w:rFonts w:ascii="Times New Roman" w:hAnsi="Times New Roman" w:cs="Times New Roman"/>
          <w:color w:val="000000"/>
          <w:sz w:val="24"/>
          <w:szCs w:val="24"/>
        </w:rPr>
      </w:pPr>
      <w:hyperlink r:id="rId7" w:anchor="typing_speed" w:tooltip="Net speed" w:history="1">
        <w:r w:rsidRPr="000403AA">
          <w:rPr>
            <w:rStyle w:val="Hyperlink"/>
            <w:rFonts w:ascii="Times New Roman" w:hAnsi="Times New Roman" w:cs="Times New Roman"/>
            <w:color w:val="0645AD"/>
            <w:sz w:val="24"/>
            <w:szCs w:val="24"/>
          </w:rPr>
          <w:t>Net speed</w:t>
        </w:r>
      </w:hyperlink>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is Net WPM, Net CPM or Net KPM, the value depends on the current</w:t>
      </w:r>
      <w:r w:rsidRPr="000403AA">
        <w:rPr>
          <w:rStyle w:val="apple-converted-space"/>
          <w:rFonts w:ascii="Times New Roman" w:hAnsi="Times New Roman" w:cs="Times New Roman"/>
          <w:color w:val="000000"/>
          <w:sz w:val="24"/>
          <w:szCs w:val="24"/>
        </w:rPr>
        <w:t> </w:t>
      </w:r>
      <w:hyperlink r:id="rId8" w:anchor="statistics_metrics" w:tooltip="Statistics options" w:history="1">
        <w:r w:rsidRPr="000403AA">
          <w:rPr>
            <w:rStyle w:val="Hyperlink"/>
            <w:rFonts w:ascii="Times New Roman" w:hAnsi="Times New Roman" w:cs="Times New Roman"/>
            <w:color w:val="0645AD"/>
            <w:sz w:val="24"/>
            <w:szCs w:val="24"/>
          </w:rPr>
          <w:t>options</w:t>
        </w:r>
      </w:hyperlink>
    </w:p>
    <w:p w:rsidR="000403AA" w:rsidRPr="000403AA" w:rsidRDefault="000403AA" w:rsidP="000403AA">
      <w:pPr>
        <w:numPr>
          <w:ilvl w:val="0"/>
          <w:numId w:val="7"/>
        </w:numPr>
        <w:spacing w:before="150" w:after="150" w:line="342" w:lineRule="atLeast"/>
        <w:ind w:left="525" w:right="300"/>
        <w:rPr>
          <w:rFonts w:ascii="Times New Roman" w:hAnsi="Times New Roman" w:cs="Times New Roman"/>
          <w:color w:val="000000"/>
          <w:sz w:val="24"/>
          <w:szCs w:val="24"/>
        </w:rPr>
      </w:pPr>
      <w:hyperlink r:id="rId9" w:anchor="course_goal" w:tooltip="Course goal: Speed" w:history="1">
        <w:r w:rsidRPr="000403AA">
          <w:rPr>
            <w:rStyle w:val="Hyperlink"/>
            <w:rFonts w:ascii="Times New Roman" w:hAnsi="Times New Roman" w:cs="Times New Roman"/>
            <w:color w:val="0645AD"/>
            <w:sz w:val="24"/>
            <w:szCs w:val="24"/>
          </w:rPr>
          <w:t>Course goal: Speed</w:t>
        </w:r>
      </w:hyperlink>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 xml:space="preserve">is </w:t>
      </w:r>
      <w:proofErr w:type="spellStart"/>
      <w:r w:rsidRPr="000403AA">
        <w:rPr>
          <w:rFonts w:ascii="Times New Roman" w:hAnsi="Times New Roman" w:cs="Times New Roman"/>
          <w:color w:val="000000"/>
          <w:sz w:val="24"/>
          <w:szCs w:val="24"/>
        </w:rPr>
        <w:t>customised</w:t>
      </w:r>
      <w:proofErr w:type="spellEnd"/>
      <w:r w:rsidRPr="000403AA">
        <w:rPr>
          <w:rFonts w:ascii="Times New Roman" w:hAnsi="Times New Roman" w:cs="Times New Roman"/>
          <w:color w:val="000000"/>
          <w:sz w:val="24"/>
          <w:szCs w:val="24"/>
        </w:rPr>
        <w:t xml:space="preserve"> in the</w:t>
      </w:r>
      <w:r w:rsidRPr="000403AA">
        <w:rPr>
          <w:rStyle w:val="apple-converted-space"/>
          <w:rFonts w:ascii="Times New Roman" w:hAnsi="Times New Roman" w:cs="Times New Roman"/>
          <w:color w:val="000000"/>
          <w:sz w:val="24"/>
          <w:szCs w:val="24"/>
        </w:rPr>
        <w:t> </w:t>
      </w:r>
      <w:hyperlink r:id="rId10" w:anchor="course_goal" w:tooltip="Course goal: Speed" w:history="1">
        <w:r w:rsidRPr="000403AA">
          <w:rPr>
            <w:rStyle w:val="Hyperlink"/>
            <w:rFonts w:ascii="Times New Roman" w:hAnsi="Times New Roman" w:cs="Times New Roman"/>
            <w:color w:val="0645AD"/>
            <w:sz w:val="24"/>
            <w:szCs w:val="24"/>
          </w:rPr>
          <w:t>options</w:t>
        </w:r>
      </w:hyperlink>
      <w:r w:rsidRPr="000403AA">
        <w:rPr>
          <w:rStyle w:val="apple-converted-space"/>
          <w:rFonts w:ascii="Times New Roman" w:hAnsi="Times New Roman" w:cs="Times New Roman"/>
          <w:color w:val="000000"/>
          <w:sz w:val="24"/>
          <w:szCs w:val="24"/>
        </w:rPr>
        <w:t> </w:t>
      </w:r>
      <w:r w:rsidRPr="000403AA">
        <w:rPr>
          <w:rFonts w:ascii="Times New Roman" w:hAnsi="Times New Roman" w:cs="Times New Roman"/>
          <w:color w:val="000000"/>
          <w:sz w:val="24"/>
          <w:szCs w:val="24"/>
        </w:rPr>
        <w:t>for each course</w:t>
      </w:r>
    </w:p>
    <w:p w:rsidR="000403AA" w:rsidRPr="000403AA" w:rsidRDefault="000403AA" w:rsidP="000403AA">
      <w:pPr>
        <w:spacing w:after="0" w:line="342" w:lineRule="atLeast"/>
        <w:rPr>
          <w:rFonts w:ascii="Times New Roman" w:hAnsi="Times New Roman" w:cs="Times New Roman"/>
          <w:color w:val="000000"/>
          <w:sz w:val="24"/>
          <w:szCs w:val="24"/>
        </w:rPr>
      </w:pPr>
      <w:r w:rsidRPr="000403AA">
        <w:rPr>
          <w:rStyle w:val="nt"/>
          <w:rFonts w:ascii="Times New Roman" w:hAnsi="Times New Roman" w:cs="Times New Roman"/>
          <w:b/>
          <w:bCs/>
          <w:color w:val="0088BA"/>
          <w:sz w:val="24"/>
          <w:szCs w:val="24"/>
        </w:rPr>
        <w:t>Example 1</w:t>
      </w:r>
    </w:p>
    <w:p w:rsidR="000403AA" w:rsidRPr="000403AA" w:rsidRDefault="000403AA" w:rsidP="000403AA">
      <w:pPr>
        <w:pStyle w:val="pa"/>
        <w:spacing w:before="150" w:beforeAutospacing="0" w:after="150" w:afterAutospacing="0" w:line="342" w:lineRule="atLeast"/>
        <w:ind w:left="150" w:right="150"/>
        <w:rPr>
          <w:color w:val="000000"/>
        </w:rPr>
      </w:pPr>
      <w:r w:rsidRPr="000403AA">
        <w:rPr>
          <w:i/>
          <w:iCs/>
          <w:color w:val="000000"/>
        </w:rPr>
        <w:t>A student typed 90 words per 2 min with errors in 10 words. The course goal is 50 net wpm.</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Simple speed = 90 words / 2 min = 45 wpm</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Net speed = 45 wpm - </w:t>
      </w:r>
      <w:proofErr w:type="gramStart"/>
      <w:r w:rsidRPr="000403AA">
        <w:rPr>
          <w:color w:val="000000"/>
        </w:rPr>
        <w:t>( 10</w:t>
      </w:r>
      <w:proofErr w:type="gramEnd"/>
      <w:r w:rsidRPr="000403AA">
        <w:rPr>
          <w:color w:val="000000"/>
        </w:rPr>
        <w:t xml:space="preserve"> errors / 2 min ) = 40 net wpm</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Overall rating = </w:t>
      </w:r>
      <w:proofErr w:type="gramStart"/>
      <w:r w:rsidRPr="000403AA">
        <w:rPr>
          <w:color w:val="000000"/>
        </w:rPr>
        <w:t>( 40</w:t>
      </w:r>
      <w:proofErr w:type="gramEnd"/>
      <w:r w:rsidRPr="000403AA">
        <w:rPr>
          <w:color w:val="000000"/>
        </w:rPr>
        <w:t xml:space="preserve"> net wpm / 50 net wpm ) * 100% =</w:t>
      </w:r>
      <w:r w:rsidRPr="000403AA">
        <w:rPr>
          <w:rStyle w:val="apple-converted-space"/>
          <w:color w:val="000000"/>
        </w:rPr>
        <w:t> </w:t>
      </w:r>
      <w:r w:rsidRPr="000403AA">
        <w:rPr>
          <w:rStyle w:val="bold"/>
          <w:b/>
          <w:bCs/>
          <w:color w:val="000000"/>
        </w:rPr>
        <w:t>80%</w:t>
      </w:r>
    </w:p>
    <w:p w:rsidR="000403AA" w:rsidRPr="000403AA" w:rsidRDefault="000403AA" w:rsidP="000403AA">
      <w:pPr>
        <w:spacing w:line="342" w:lineRule="atLeast"/>
        <w:rPr>
          <w:rFonts w:ascii="Times New Roman" w:hAnsi="Times New Roman" w:cs="Times New Roman"/>
          <w:color w:val="000000"/>
          <w:sz w:val="24"/>
          <w:szCs w:val="24"/>
        </w:rPr>
      </w:pPr>
      <w:r w:rsidRPr="000403AA">
        <w:rPr>
          <w:rStyle w:val="nt"/>
          <w:rFonts w:ascii="Times New Roman" w:hAnsi="Times New Roman" w:cs="Times New Roman"/>
          <w:b/>
          <w:bCs/>
          <w:color w:val="0088BA"/>
          <w:sz w:val="24"/>
          <w:szCs w:val="24"/>
        </w:rPr>
        <w:t>Example 2</w:t>
      </w:r>
    </w:p>
    <w:p w:rsidR="000403AA" w:rsidRPr="000403AA" w:rsidRDefault="000403AA" w:rsidP="000403AA">
      <w:pPr>
        <w:pStyle w:val="pa"/>
        <w:spacing w:before="150" w:beforeAutospacing="0" w:after="150" w:afterAutospacing="0" w:line="342" w:lineRule="atLeast"/>
        <w:ind w:left="150" w:right="150"/>
        <w:rPr>
          <w:color w:val="000000"/>
        </w:rPr>
      </w:pPr>
      <w:r w:rsidRPr="000403AA">
        <w:rPr>
          <w:i/>
          <w:iCs/>
          <w:color w:val="000000"/>
        </w:rPr>
        <w:lastRenderedPageBreak/>
        <w:t xml:space="preserve">A student typed 240 characters per 2 min with errors in 20 characters. The course goal is 140 net </w:t>
      </w:r>
      <w:proofErr w:type="spellStart"/>
      <w:r w:rsidRPr="000403AA">
        <w:rPr>
          <w:i/>
          <w:iCs/>
          <w:color w:val="000000"/>
        </w:rPr>
        <w:t>cpm</w:t>
      </w:r>
      <w:proofErr w:type="spellEnd"/>
      <w:r w:rsidRPr="000403AA">
        <w:rPr>
          <w:i/>
          <w:iCs/>
          <w:color w:val="000000"/>
        </w:rPr>
        <w:t>.</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Simple speed = 240 characters / 2 min = 120 </w:t>
      </w:r>
      <w:proofErr w:type="spellStart"/>
      <w:r w:rsidRPr="000403AA">
        <w:rPr>
          <w:color w:val="000000"/>
        </w:rPr>
        <w:t>cpm</w:t>
      </w:r>
      <w:proofErr w:type="spellEnd"/>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Net speed = 120 </w:t>
      </w:r>
      <w:proofErr w:type="spellStart"/>
      <w:r w:rsidRPr="000403AA">
        <w:rPr>
          <w:color w:val="000000"/>
        </w:rPr>
        <w:t>cpm</w:t>
      </w:r>
      <w:proofErr w:type="spellEnd"/>
      <w:r w:rsidRPr="000403AA">
        <w:rPr>
          <w:color w:val="000000"/>
        </w:rPr>
        <w:t xml:space="preserve"> - </w:t>
      </w:r>
      <w:proofErr w:type="gramStart"/>
      <w:r w:rsidRPr="000403AA">
        <w:rPr>
          <w:color w:val="000000"/>
        </w:rPr>
        <w:t>( 20</w:t>
      </w:r>
      <w:proofErr w:type="gramEnd"/>
      <w:r w:rsidRPr="000403AA">
        <w:rPr>
          <w:color w:val="000000"/>
        </w:rPr>
        <w:t xml:space="preserve"> errors / 2 min ) = 100 net </w:t>
      </w:r>
      <w:proofErr w:type="spellStart"/>
      <w:r w:rsidRPr="000403AA">
        <w:rPr>
          <w:color w:val="000000"/>
        </w:rPr>
        <w:t>cpm</w:t>
      </w:r>
      <w:proofErr w:type="spellEnd"/>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Overall rating = </w:t>
      </w:r>
      <w:proofErr w:type="gramStart"/>
      <w:r w:rsidRPr="000403AA">
        <w:rPr>
          <w:color w:val="000000"/>
        </w:rPr>
        <w:t>( 100</w:t>
      </w:r>
      <w:proofErr w:type="gramEnd"/>
      <w:r w:rsidRPr="000403AA">
        <w:rPr>
          <w:color w:val="000000"/>
        </w:rPr>
        <w:t xml:space="preserve"> net </w:t>
      </w:r>
      <w:proofErr w:type="spellStart"/>
      <w:r w:rsidRPr="000403AA">
        <w:rPr>
          <w:color w:val="000000"/>
        </w:rPr>
        <w:t>cpm</w:t>
      </w:r>
      <w:proofErr w:type="spellEnd"/>
      <w:r w:rsidRPr="000403AA">
        <w:rPr>
          <w:color w:val="000000"/>
        </w:rPr>
        <w:t xml:space="preserve"> / 140 net </w:t>
      </w:r>
      <w:proofErr w:type="spellStart"/>
      <w:r w:rsidRPr="000403AA">
        <w:rPr>
          <w:color w:val="000000"/>
        </w:rPr>
        <w:t>cpm</w:t>
      </w:r>
      <w:proofErr w:type="spellEnd"/>
      <w:r w:rsidRPr="000403AA">
        <w:rPr>
          <w:color w:val="000000"/>
        </w:rPr>
        <w:t xml:space="preserve"> ) * 100% =</w:t>
      </w:r>
      <w:r w:rsidRPr="000403AA">
        <w:rPr>
          <w:rStyle w:val="apple-converted-space"/>
          <w:color w:val="000000"/>
        </w:rPr>
        <w:t> </w:t>
      </w:r>
      <w:r w:rsidRPr="000403AA">
        <w:rPr>
          <w:rStyle w:val="bold"/>
          <w:b/>
          <w:bCs/>
          <w:color w:val="000000"/>
        </w:rPr>
        <w:t>71%</w:t>
      </w:r>
    </w:p>
    <w:p w:rsidR="000403AA" w:rsidRPr="000403AA" w:rsidRDefault="000403AA" w:rsidP="000403AA">
      <w:pPr>
        <w:pStyle w:val="Heading4"/>
        <w:spacing w:before="0" w:line="342" w:lineRule="atLeast"/>
        <w:ind w:left="100" w:right="100"/>
        <w:rPr>
          <w:rFonts w:ascii="Times New Roman" w:hAnsi="Times New Roman" w:cs="Times New Roman"/>
          <w:b w:val="0"/>
          <w:bCs w:val="0"/>
          <w:color w:val="379B2E"/>
          <w:spacing w:val="-5"/>
          <w:sz w:val="24"/>
          <w:szCs w:val="24"/>
        </w:rPr>
      </w:pPr>
      <w:bookmarkStart w:id="16" w:name="what_is_good_speed"/>
      <w:bookmarkEnd w:id="16"/>
      <w:r w:rsidRPr="000403AA">
        <w:rPr>
          <w:rFonts w:ascii="Times New Roman" w:hAnsi="Times New Roman" w:cs="Times New Roman"/>
          <w:b w:val="0"/>
          <w:bCs w:val="0"/>
          <w:color w:val="379B2E"/>
          <w:spacing w:val="-5"/>
          <w:sz w:val="24"/>
          <w:szCs w:val="24"/>
        </w:rPr>
        <w:t>4. What is good typing speed</w:t>
      </w:r>
    </w:p>
    <w:p w:rsidR="000403AA" w:rsidRPr="000403AA" w:rsidRDefault="000403AA" w:rsidP="000403AA">
      <w:pPr>
        <w:pStyle w:val="pa"/>
        <w:spacing w:before="0" w:beforeAutospacing="0" w:after="0" w:afterAutospacing="0" w:line="342" w:lineRule="atLeast"/>
        <w:ind w:left="150" w:right="150"/>
        <w:rPr>
          <w:color w:val="000000"/>
        </w:rPr>
      </w:pPr>
      <w:r w:rsidRPr="000403AA">
        <w:rPr>
          <w:color w:val="000000"/>
        </w:rPr>
        <w:t xml:space="preserve">In one study of average computer users in 1998, the average rate for transcription was 33 words per </w:t>
      </w:r>
      <w:proofErr w:type="spellStart"/>
      <w:r w:rsidRPr="000403AA">
        <w:rPr>
          <w:color w:val="000000"/>
        </w:rPr>
        <w:t>minute.In</w:t>
      </w:r>
      <w:proofErr w:type="spellEnd"/>
      <w:r w:rsidRPr="000403AA">
        <w:rPr>
          <w:color w:val="000000"/>
        </w:rPr>
        <w:t xml:space="preserve"> the same study, when the group was divided into "fast," "moderate," and "slow" groups, the average speeds were 40 wpm, 35 wpm, and 23 wpm, respectively.</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An average professional typist types usually in speeds of 50 to 80 wpm, while some positions can require 80 to 95 and some advanced typists work at speeds above 120 wpm.</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 xml:space="preserve">The fastest typing speed on an alphanumeric keyboard, 216 words in one minute, was achieved by Stella </w:t>
      </w:r>
      <w:proofErr w:type="spellStart"/>
      <w:r w:rsidRPr="000403AA">
        <w:rPr>
          <w:color w:val="000000"/>
        </w:rPr>
        <w:t>Pajunas</w:t>
      </w:r>
      <w:proofErr w:type="spellEnd"/>
      <w:r w:rsidRPr="000403AA">
        <w:rPr>
          <w:color w:val="000000"/>
        </w:rPr>
        <w:t xml:space="preserve"> in 1946.</w:t>
      </w:r>
    </w:p>
    <w:p w:rsidR="000403AA" w:rsidRPr="000403AA" w:rsidRDefault="000403AA" w:rsidP="000403AA">
      <w:pPr>
        <w:pStyle w:val="pa"/>
        <w:spacing w:before="150" w:beforeAutospacing="0" w:after="150" w:afterAutospacing="0" w:line="342" w:lineRule="atLeast"/>
        <w:ind w:left="150" w:right="150"/>
        <w:rPr>
          <w:color w:val="000000"/>
        </w:rPr>
      </w:pPr>
      <w:r w:rsidRPr="000403AA">
        <w:rPr>
          <w:color w:val="000000"/>
        </w:rPr>
        <w:t>As of 2005, writer Barbara Blackburn was the fastest alphanumerical English language typist in the world, according to The Guinness Book of World Records. Using the Dvorak Simplified Keyboard, she maintained 150 wpm for 50 minutes, and 170 wpm for shorter periods. Her top speed was 212 wpm.</w:t>
      </w:r>
    </w:p>
    <w:p w:rsidR="000403AA" w:rsidRPr="000403AA" w:rsidRDefault="000403AA" w:rsidP="000403AA">
      <w:pPr>
        <w:pStyle w:val="Heading4"/>
        <w:spacing w:before="0" w:line="240" w:lineRule="atLeast"/>
        <w:textAlignment w:val="baseline"/>
        <w:rPr>
          <w:rFonts w:ascii="Times New Roman" w:hAnsi="Times New Roman" w:cs="Times New Roman"/>
          <w:color w:val="017DC3"/>
          <w:sz w:val="24"/>
          <w:szCs w:val="24"/>
        </w:rPr>
      </w:pPr>
      <w:r w:rsidRPr="000403AA">
        <w:rPr>
          <w:rFonts w:ascii="Times New Roman" w:hAnsi="Times New Roman" w:cs="Times New Roman"/>
          <w:color w:val="017DC3"/>
          <w:sz w:val="24"/>
          <w:szCs w:val="24"/>
        </w:rPr>
        <w:t>Facebook Character Limits:</w:t>
      </w:r>
    </w:p>
    <w:p w:rsidR="000403AA" w:rsidRPr="000403AA" w:rsidRDefault="000403AA" w:rsidP="000403AA">
      <w:pPr>
        <w:pStyle w:val="NormalWeb"/>
        <w:spacing w:before="0" w:beforeAutospacing="0" w:after="0" w:afterAutospacing="0" w:line="240" w:lineRule="atLeast"/>
        <w:textAlignment w:val="baseline"/>
        <w:rPr>
          <w:color w:val="000000"/>
        </w:rPr>
      </w:pPr>
      <w:r w:rsidRPr="000403AA">
        <w:rPr>
          <w:color w:val="000000"/>
        </w:rPr>
        <w:t>Like any other social media site Facebook has length requirements when it comes to writing on the wall, providing status, messaging and commenting. Understanding how many characters you can use, enables you to more effectively use Facebook as a business or campaign tool.</w:t>
      </w:r>
      <w:r w:rsidRPr="000403AA">
        <w:rPr>
          <w:color w:val="000000"/>
        </w:rPr>
        <w:br/>
      </w:r>
      <w:r w:rsidRPr="000403AA">
        <w:rPr>
          <w:color w:val="000000"/>
        </w:rPr>
        <w:br/>
      </w:r>
      <w:r w:rsidRPr="000403AA">
        <w:rPr>
          <w:b/>
          <w:bCs/>
          <w:color w:val="000000"/>
          <w:bdr w:val="none" w:sz="0" w:space="0" w:color="auto" w:frame="1"/>
        </w:rPr>
        <w:t>Private messaging</w:t>
      </w:r>
      <w:r w:rsidRPr="000403AA">
        <w:rPr>
          <w:rStyle w:val="apple-converted-space"/>
          <w:color w:val="000000"/>
        </w:rPr>
        <w:t> </w:t>
      </w:r>
      <w:r w:rsidRPr="000403AA">
        <w:rPr>
          <w:color w:val="000000"/>
        </w:rPr>
        <w:t>is one of the main ways that people interact on Facebook. This type of direct messaging can be either an instant message (chat), or a regular email-type message. For both instant and regular messaging, there is a</w:t>
      </w:r>
      <w:r w:rsidRPr="000403AA">
        <w:rPr>
          <w:rStyle w:val="apple-converted-space"/>
          <w:color w:val="000000"/>
        </w:rPr>
        <w:t> </w:t>
      </w:r>
      <w:r w:rsidRPr="000403AA">
        <w:rPr>
          <w:b/>
          <w:bCs/>
          <w:color w:val="000000"/>
          <w:bdr w:val="none" w:sz="0" w:space="0" w:color="auto" w:frame="1"/>
        </w:rPr>
        <w:t xml:space="preserve">20,000 </w:t>
      </w:r>
      <w:proofErr w:type="spellStart"/>
      <w:r w:rsidRPr="000403AA">
        <w:rPr>
          <w:b/>
          <w:bCs/>
          <w:color w:val="000000"/>
          <w:bdr w:val="none" w:sz="0" w:space="0" w:color="auto" w:frame="1"/>
        </w:rPr>
        <w:t>character</w:t>
      </w:r>
      <w:r w:rsidRPr="000403AA">
        <w:rPr>
          <w:color w:val="000000"/>
        </w:rPr>
        <w:t>limit</w:t>
      </w:r>
      <w:proofErr w:type="spellEnd"/>
      <w:r w:rsidRPr="000403AA">
        <w:rPr>
          <w:color w:val="000000"/>
        </w:rPr>
        <w:t>.</w:t>
      </w:r>
      <w:r w:rsidRPr="000403AA">
        <w:rPr>
          <w:rStyle w:val="apple-converted-space"/>
          <w:color w:val="000000"/>
        </w:rPr>
        <w:t> </w:t>
      </w:r>
      <w:r w:rsidRPr="000403AA">
        <w:rPr>
          <w:color w:val="000000"/>
        </w:rPr>
        <w:br/>
      </w:r>
      <w:r w:rsidRPr="000403AA">
        <w:rPr>
          <w:color w:val="000000"/>
        </w:rPr>
        <w:br/>
        <w:t>A</w:t>
      </w:r>
      <w:r w:rsidRPr="000403AA">
        <w:rPr>
          <w:rStyle w:val="apple-converted-space"/>
          <w:color w:val="000000"/>
        </w:rPr>
        <w:t> </w:t>
      </w:r>
      <w:r w:rsidRPr="000403AA">
        <w:rPr>
          <w:b/>
          <w:bCs/>
          <w:color w:val="000000"/>
          <w:bdr w:val="none" w:sz="0" w:space="0" w:color="auto" w:frame="1"/>
        </w:rPr>
        <w:t>Facebook status</w:t>
      </w:r>
      <w:r w:rsidRPr="000403AA">
        <w:rPr>
          <w:rStyle w:val="apple-converted-space"/>
          <w:color w:val="000000"/>
        </w:rPr>
        <w:t> </w:t>
      </w:r>
      <w:r w:rsidRPr="000403AA">
        <w:rPr>
          <w:color w:val="000000"/>
        </w:rPr>
        <w:t>may have character limits, but considering that it is at 63,206 characters, unless you are writing</w:t>
      </w:r>
      <w:r w:rsidRPr="000403AA">
        <w:rPr>
          <w:rStyle w:val="apple-converted-space"/>
          <w:color w:val="000000"/>
        </w:rPr>
        <w:t> </w:t>
      </w:r>
      <w:r w:rsidRPr="000403AA">
        <w:rPr>
          <w:i/>
          <w:iCs/>
          <w:color w:val="000000"/>
          <w:bdr w:val="none" w:sz="0" w:space="0" w:color="auto" w:frame="1"/>
        </w:rPr>
        <w:t>War and Peace</w:t>
      </w:r>
      <w:r w:rsidRPr="000403AA">
        <w:rPr>
          <w:color w:val="000000"/>
        </w:rPr>
        <w:t>, you should be fine. Facebook has raised this number 12 times to accommodate user’s status and feedback.</w:t>
      </w:r>
      <w:r w:rsidRPr="000403AA">
        <w:rPr>
          <w:color w:val="000000"/>
        </w:rPr>
        <w:br/>
      </w:r>
      <w:r w:rsidRPr="000403AA">
        <w:rPr>
          <w:color w:val="000000"/>
        </w:rPr>
        <w:br/>
      </w:r>
      <w:r w:rsidRPr="000403AA">
        <w:rPr>
          <w:b/>
          <w:bCs/>
          <w:color w:val="000000"/>
          <w:bdr w:val="none" w:sz="0" w:space="0" w:color="auto" w:frame="1"/>
        </w:rPr>
        <w:t>Facebook wall posts</w:t>
      </w:r>
      <w:r w:rsidRPr="000403AA">
        <w:rPr>
          <w:rStyle w:val="apple-converted-space"/>
          <w:color w:val="000000"/>
        </w:rPr>
        <w:t> </w:t>
      </w:r>
      <w:r w:rsidRPr="000403AA">
        <w:rPr>
          <w:color w:val="000000"/>
        </w:rPr>
        <w:t>have a 5000 character limit, but</w:t>
      </w:r>
      <w:r w:rsidRPr="000403AA">
        <w:rPr>
          <w:rStyle w:val="apple-converted-space"/>
          <w:color w:val="000000"/>
        </w:rPr>
        <w:t> </w:t>
      </w:r>
      <w:r w:rsidRPr="000403AA">
        <w:rPr>
          <w:b/>
          <w:bCs/>
          <w:color w:val="000000"/>
          <w:bdr w:val="none" w:sz="0" w:space="0" w:color="auto" w:frame="1"/>
        </w:rPr>
        <w:t>truncation</w:t>
      </w:r>
      <w:r w:rsidRPr="000403AA">
        <w:rPr>
          <w:rStyle w:val="apple-converted-space"/>
          <w:color w:val="000000"/>
        </w:rPr>
        <w:t> </w:t>
      </w:r>
      <w:r w:rsidRPr="000403AA">
        <w:rPr>
          <w:color w:val="000000"/>
        </w:rPr>
        <w:t>begins at 477 characters. This enables someone to write a thoughtful response or create something similar to a blog.</w:t>
      </w:r>
      <w:r w:rsidRPr="000403AA">
        <w:rPr>
          <w:color w:val="000000"/>
        </w:rPr>
        <w:br/>
      </w:r>
      <w:r w:rsidRPr="000403AA">
        <w:rPr>
          <w:color w:val="000000"/>
        </w:rPr>
        <w:br/>
        <w:t>An area which is rarely used in Facebook is the</w:t>
      </w:r>
      <w:r w:rsidRPr="000403AA">
        <w:rPr>
          <w:rStyle w:val="apple-converted-space"/>
          <w:color w:val="000000"/>
        </w:rPr>
        <w:t> </w:t>
      </w:r>
      <w:r w:rsidRPr="000403AA">
        <w:rPr>
          <w:b/>
          <w:bCs/>
          <w:color w:val="000000"/>
          <w:bdr w:val="none" w:sz="0" w:space="0" w:color="auto" w:frame="1"/>
        </w:rPr>
        <w:t>Notes</w:t>
      </w:r>
      <w:r w:rsidRPr="000403AA">
        <w:rPr>
          <w:rStyle w:val="apple-converted-space"/>
          <w:color w:val="000000"/>
        </w:rPr>
        <w:t> </w:t>
      </w:r>
      <w:r w:rsidRPr="000403AA">
        <w:rPr>
          <w:color w:val="000000"/>
        </w:rPr>
        <w:t>section. It is a writing area which many bloggers find useful. The reason is because</w:t>
      </w:r>
      <w:r w:rsidRPr="000403AA">
        <w:rPr>
          <w:rStyle w:val="apple-converted-space"/>
          <w:color w:val="000000"/>
        </w:rPr>
        <w:t> </w:t>
      </w:r>
      <w:r w:rsidRPr="000403AA">
        <w:rPr>
          <w:b/>
          <w:bCs/>
          <w:color w:val="000000"/>
          <w:bdr w:val="none" w:sz="0" w:space="0" w:color="auto" w:frame="1"/>
        </w:rPr>
        <w:t>Facebook Notes</w:t>
      </w:r>
      <w:r w:rsidRPr="000403AA">
        <w:rPr>
          <w:rStyle w:val="apple-converted-space"/>
          <w:color w:val="000000"/>
        </w:rPr>
        <w:t> </w:t>
      </w:r>
      <w:r w:rsidRPr="000403AA">
        <w:rPr>
          <w:color w:val="000000"/>
        </w:rPr>
        <w:t>does not have a character limit, as of yet. Users are directed to this area if they have very long status or comment to make. This can be used to someone's advantage if they have a longer post to make and wish to share it with their friends through tagging.</w:t>
      </w:r>
      <w:r w:rsidRPr="000403AA">
        <w:rPr>
          <w:color w:val="000000"/>
        </w:rPr>
        <w:br/>
      </w:r>
      <w:r w:rsidRPr="000403AA">
        <w:rPr>
          <w:color w:val="000000"/>
        </w:rPr>
        <w:br/>
        <w:t>At Facebook, users upload and post new photos every day. When uploading pictures, users may need to write a description, which has a 5000 character limit. Once uploaded, few friends will comment about the post, which should give them a character limit of 8000 characters.</w:t>
      </w:r>
      <w:r w:rsidRPr="000403AA">
        <w:rPr>
          <w:color w:val="000000"/>
        </w:rPr>
        <w:br/>
      </w:r>
      <w:r w:rsidRPr="000403AA">
        <w:rPr>
          <w:color w:val="000000"/>
        </w:rPr>
        <w:lastRenderedPageBreak/>
        <w:br/>
        <w:t>On news feeds, long posts only show the first 1,200 or so characters.</w:t>
      </w:r>
      <w:r w:rsidRPr="000403AA">
        <w:rPr>
          <w:color w:val="000000"/>
        </w:rPr>
        <w:br/>
      </w:r>
      <w:r w:rsidRPr="000403AA">
        <w:rPr>
          <w:color w:val="000000"/>
        </w:rPr>
        <w:br/>
        <w:t>To summarize Facebook character limits:</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r w:rsidRPr="000403AA">
        <w:rPr>
          <w:rFonts w:ascii="Times New Roman" w:hAnsi="Times New Roman" w:cs="Times New Roman"/>
          <w:color w:val="000000"/>
          <w:sz w:val="24"/>
          <w:szCs w:val="24"/>
        </w:rPr>
        <w:t>instant message (chat): 20,000 total</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r w:rsidRPr="000403AA">
        <w:rPr>
          <w:rFonts w:ascii="Times New Roman" w:hAnsi="Times New Roman" w:cs="Times New Roman"/>
          <w:color w:val="000000"/>
          <w:sz w:val="24"/>
          <w:szCs w:val="24"/>
        </w:rPr>
        <w:t>regular message: 5,000</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r w:rsidRPr="000403AA">
        <w:rPr>
          <w:rFonts w:ascii="Times New Roman" w:hAnsi="Times New Roman" w:cs="Times New Roman"/>
          <w:color w:val="000000"/>
          <w:sz w:val="24"/>
          <w:szCs w:val="24"/>
        </w:rPr>
        <w:t>status: 63,206</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r w:rsidRPr="000403AA">
        <w:rPr>
          <w:rFonts w:ascii="Times New Roman" w:hAnsi="Times New Roman" w:cs="Times New Roman"/>
          <w:color w:val="000000"/>
          <w:sz w:val="24"/>
          <w:szCs w:val="24"/>
        </w:rPr>
        <w:t>wall posts: 5,000 (truncated at 477 letters)</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r w:rsidRPr="000403AA">
        <w:rPr>
          <w:rFonts w:ascii="Times New Roman" w:hAnsi="Times New Roman" w:cs="Times New Roman"/>
          <w:color w:val="000000"/>
          <w:sz w:val="24"/>
          <w:szCs w:val="24"/>
        </w:rPr>
        <w:t>picture descriptions: 5,000</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r w:rsidRPr="000403AA">
        <w:rPr>
          <w:rFonts w:ascii="Times New Roman" w:hAnsi="Times New Roman" w:cs="Times New Roman"/>
          <w:color w:val="000000"/>
          <w:sz w:val="24"/>
          <w:szCs w:val="24"/>
        </w:rPr>
        <w:t>photo comments: 8,000</w:t>
      </w:r>
    </w:p>
    <w:p w:rsidR="000403AA" w:rsidRPr="000403AA" w:rsidRDefault="000403AA" w:rsidP="000403AA">
      <w:pPr>
        <w:numPr>
          <w:ilvl w:val="0"/>
          <w:numId w:val="8"/>
        </w:numPr>
        <w:spacing w:after="0" w:line="240" w:lineRule="atLeast"/>
        <w:ind w:left="750"/>
        <w:textAlignment w:val="baseline"/>
        <w:rPr>
          <w:rFonts w:ascii="Times New Roman" w:hAnsi="Times New Roman" w:cs="Times New Roman"/>
          <w:color w:val="000000"/>
          <w:sz w:val="24"/>
          <w:szCs w:val="24"/>
        </w:rPr>
      </w:pPr>
      <w:proofErr w:type="gramStart"/>
      <w:r w:rsidRPr="000403AA">
        <w:rPr>
          <w:rFonts w:ascii="Times New Roman" w:hAnsi="Times New Roman" w:cs="Times New Roman"/>
          <w:color w:val="000000"/>
          <w:sz w:val="24"/>
          <w:szCs w:val="24"/>
        </w:rPr>
        <w:t>news</w:t>
      </w:r>
      <w:proofErr w:type="gramEnd"/>
      <w:r w:rsidRPr="000403AA">
        <w:rPr>
          <w:rFonts w:ascii="Times New Roman" w:hAnsi="Times New Roman" w:cs="Times New Roman"/>
          <w:color w:val="000000"/>
          <w:sz w:val="24"/>
          <w:szCs w:val="24"/>
        </w:rPr>
        <w:t xml:space="preserve"> feed on long posts: 1,200 or so.</w:t>
      </w:r>
    </w:p>
    <w:p w:rsidR="000403AA" w:rsidRDefault="000403AA" w:rsidP="000403AA">
      <w:pPr>
        <w:pBdr>
          <w:bottom w:val="single" w:sz="6" w:space="8" w:color="808080"/>
        </w:pBdr>
        <w:shd w:val="clear" w:color="auto" w:fill="FFFFFF"/>
        <w:spacing w:after="450" w:line="240" w:lineRule="auto"/>
        <w:jc w:val="center"/>
        <w:outlineLvl w:val="0"/>
        <w:rPr>
          <w:rFonts w:ascii="Times New Roman" w:eastAsia="Times New Roman" w:hAnsi="Times New Roman" w:cs="Times New Roman"/>
          <w:color w:val="666666"/>
          <w:sz w:val="24"/>
          <w:szCs w:val="24"/>
        </w:rPr>
      </w:pPr>
      <w:r w:rsidRPr="000403AA">
        <w:rPr>
          <w:rFonts w:ascii="Times New Roman" w:eastAsia="Times New Roman" w:hAnsi="Times New Roman" w:cs="Times New Roman"/>
          <w:b/>
          <w:bCs/>
          <w:color w:val="2B2828"/>
          <w:spacing w:val="-10"/>
          <w:kern w:val="36"/>
          <w:sz w:val="24"/>
          <w:szCs w:val="24"/>
        </w:rPr>
        <w:t>How to Calculate Typing Speed (WPM) and Accuracy</w:t>
      </w:r>
      <w:r w:rsidRPr="000403AA">
        <w:rPr>
          <w:rFonts w:ascii="Times New Roman" w:eastAsia="Times New Roman" w:hAnsi="Times New Roman" w:cs="Times New Roman"/>
          <w:noProof/>
          <w:color w:val="666666"/>
          <w:sz w:val="24"/>
          <w:szCs w:val="24"/>
        </w:rPr>
        <w:drawing>
          <wp:inline distT="0" distB="0" distL="0" distR="0" wp14:anchorId="6B60EAFE" wp14:editId="00240764">
            <wp:extent cx="4476750" cy="762000"/>
            <wp:effectExtent l="0" t="0" r="0" b="0"/>
            <wp:docPr id="2" name="Picture 2" descr="Gross Words Per Minute (WPM) typing speed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ss Words Per Minute (WPM) typing speed equ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762000"/>
                    </a:xfrm>
                    <a:prstGeom prst="rect">
                      <a:avLst/>
                    </a:prstGeom>
                    <a:noFill/>
                    <a:ln>
                      <a:noFill/>
                    </a:ln>
                  </pic:spPr>
                </pic:pic>
              </a:graphicData>
            </a:graphic>
          </wp:inline>
        </w:drawing>
      </w:r>
    </w:p>
    <w:p w:rsidR="000403AA" w:rsidRPr="000403AA" w:rsidRDefault="000403AA" w:rsidP="000403AA">
      <w:pPr>
        <w:pBdr>
          <w:bottom w:val="single" w:sz="6" w:space="8" w:color="808080"/>
        </w:pBdr>
        <w:shd w:val="clear" w:color="auto" w:fill="FFFFFF"/>
        <w:spacing w:after="450" w:line="240" w:lineRule="auto"/>
        <w:jc w:val="center"/>
        <w:outlineLvl w:val="0"/>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 xml:space="preserve">Gross, or Raw WPM (Words </w:t>
      </w:r>
      <w:proofErr w:type="gramStart"/>
      <w:r w:rsidRPr="000403AA">
        <w:rPr>
          <w:rFonts w:ascii="Times New Roman" w:eastAsia="Times New Roman" w:hAnsi="Times New Roman" w:cs="Times New Roman"/>
          <w:color w:val="666666"/>
          <w:sz w:val="24"/>
          <w:szCs w:val="24"/>
        </w:rPr>
        <w:t>Per</w:t>
      </w:r>
      <w:proofErr w:type="gramEnd"/>
      <w:r w:rsidRPr="000403AA">
        <w:rPr>
          <w:rFonts w:ascii="Times New Roman" w:eastAsia="Times New Roman" w:hAnsi="Times New Roman" w:cs="Times New Roman"/>
          <w:color w:val="666666"/>
          <w:sz w:val="24"/>
          <w:szCs w:val="24"/>
        </w:rPr>
        <w:t xml:space="preserve"> Minute) is a calculation of exactly how fast you type with no error penalties. The gross typing speed is calculated by taking all words typed and dividing by the time it took to type the words in minutes.</w:t>
      </w:r>
    </w:p>
    <w:p w:rsidR="000403AA" w:rsidRPr="000403AA" w:rsidRDefault="000403AA" w:rsidP="000403AA">
      <w:pPr>
        <w:shd w:val="clear" w:color="auto" w:fill="FFFFFF"/>
        <w:spacing w:after="0"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When calculating typing speed, a "word" is any five characters. For instance, "I love keyboarding, don't you?" would be counted as 6 words (30 characters / 5) and not just 5. This makes sense because typing "deinstitutionalization" obviously should count more than typing "my". Spaces, numbers, letters, and punctuation are all included, but any function keys such as Shift or Backspace are </w:t>
      </w:r>
      <w:r w:rsidRPr="000403AA">
        <w:rPr>
          <w:rFonts w:ascii="Times New Roman" w:eastAsia="Times New Roman" w:hAnsi="Times New Roman" w:cs="Times New Roman"/>
          <w:b/>
          <w:bCs/>
          <w:color w:val="666666"/>
          <w:sz w:val="24"/>
          <w:szCs w:val="24"/>
        </w:rPr>
        <w:t>not</w:t>
      </w:r>
      <w:r w:rsidRPr="000403AA">
        <w:rPr>
          <w:rFonts w:ascii="Times New Roman" w:eastAsia="Times New Roman" w:hAnsi="Times New Roman" w:cs="Times New Roman"/>
          <w:color w:val="666666"/>
          <w:sz w:val="24"/>
          <w:szCs w:val="24"/>
        </w:rPr>
        <w:t> included.</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 xml:space="preserve">This makes the number of words easy to calculate. Simply count all typed entries and divide by five to get the number of words typed. </w:t>
      </w:r>
      <w:proofErr w:type="gramStart"/>
      <w:r w:rsidRPr="000403AA">
        <w:rPr>
          <w:rFonts w:ascii="Times New Roman" w:eastAsia="Times New Roman" w:hAnsi="Times New Roman" w:cs="Times New Roman"/>
          <w:color w:val="666666"/>
          <w:sz w:val="24"/>
          <w:szCs w:val="24"/>
        </w:rPr>
        <w:t>To give an example, if you typed 200 characters in 1 minute, your net wpm typing speed would be (200 characters / 5) / 1 min = 40 WPM.</w:t>
      </w:r>
      <w:proofErr w:type="gramEnd"/>
      <w:r w:rsidRPr="000403AA">
        <w:rPr>
          <w:rFonts w:ascii="Times New Roman" w:eastAsia="Times New Roman" w:hAnsi="Times New Roman" w:cs="Times New Roman"/>
          <w:color w:val="666666"/>
          <w:sz w:val="24"/>
          <w:szCs w:val="24"/>
        </w:rPr>
        <w:t xml:space="preserve"> If you typed 200 characters in 30 seconds your net speed would be (200/5) / 0.5 = 80 WPM.</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A Net WPM calculation is preferred for measuring typing speed as opposed to the Gross WPM computation since including mistakes will give a more complete picture of your true typing abilities. However, Gross WPM is used in the calculation of the Net WPM calculation which merits its mention.</w:t>
      </w:r>
    </w:p>
    <w:p w:rsidR="000403AA" w:rsidRPr="000403AA" w:rsidRDefault="000403AA" w:rsidP="000403AA">
      <w:pPr>
        <w:shd w:val="clear" w:color="auto" w:fill="FFFFFF"/>
        <w:spacing w:after="0"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noProof/>
          <w:color w:val="666666"/>
          <w:sz w:val="24"/>
          <w:szCs w:val="24"/>
        </w:rPr>
        <w:drawing>
          <wp:inline distT="0" distB="0" distL="0" distR="0" wp14:anchorId="299445F8" wp14:editId="384D0E91">
            <wp:extent cx="4476750" cy="1123950"/>
            <wp:effectExtent l="0" t="0" r="0" b="0"/>
            <wp:docPr id="1" name="Picture 1" descr="Net Words Per Minute (WPM) typing speed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 Words Per Minute (WPM) typing speed equ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123950"/>
                    </a:xfrm>
                    <a:prstGeom prst="rect">
                      <a:avLst/>
                    </a:prstGeom>
                    <a:noFill/>
                    <a:ln>
                      <a:noFill/>
                    </a:ln>
                  </pic:spPr>
                </pic:pic>
              </a:graphicData>
            </a:graphic>
          </wp:inline>
        </w:drawing>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 xml:space="preserve">Net WPM is </w:t>
      </w:r>
      <w:proofErr w:type="spellStart"/>
      <w:r w:rsidRPr="000403AA">
        <w:rPr>
          <w:rFonts w:ascii="Times New Roman" w:eastAsia="Times New Roman" w:hAnsi="Times New Roman" w:cs="Times New Roman"/>
          <w:color w:val="666666"/>
          <w:sz w:val="24"/>
          <w:szCs w:val="24"/>
        </w:rPr>
        <w:t>argueably</w:t>
      </w:r>
      <w:proofErr w:type="spellEnd"/>
      <w:r w:rsidRPr="000403AA">
        <w:rPr>
          <w:rFonts w:ascii="Times New Roman" w:eastAsia="Times New Roman" w:hAnsi="Times New Roman" w:cs="Times New Roman"/>
          <w:color w:val="666666"/>
          <w:sz w:val="24"/>
          <w:szCs w:val="24"/>
        </w:rPr>
        <w:t xml:space="preserve"> the most useful tool in gauging typing abilities. Since errors play a part in its calculation, it is more a measure of typing productivity than of just typing speed. In other words, a fast but error-prone typist will receive a lower net typing speed than a slower but more accurate typist - relatively speaking of course.</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lastRenderedPageBreak/>
        <w:t xml:space="preserve">This makes sense because </w:t>
      </w:r>
      <w:proofErr w:type="gramStart"/>
      <w:r w:rsidRPr="000403AA">
        <w:rPr>
          <w:rFonts w:ascii="Times New Roman" w:eastAsia="Times New Roman" w:hAnsi="Times New Roman" w:cs="Times New Roman"/>
          <w:color w:val="666666"/>
          <w:sz w:val="24"/>
          <w:szCs w:val="24"/>
        </w:rPr>
        <w:t>proof-reading and correcting errors takes</w:t>
      </w:r>
      <w:proofErr w:type="gramEnd"/>
      <w:r w:rsidRPr="000403AA">
        <w:rPr>
          <w:rFonts w:ascii="Times New Roman" w:eastAsia="Times New Roman" w:hAnsi="Times New Roman" w:cs="Times New Roman"/>
          <w:color w:val="666666"/>
          <w:sz w:val="24"/>
          <w:szCs w:val="24"/>
        </w:rPr>
        <w:t xml:space="preserve"> up more time than simply typing a passage correctly in the first place. Less mistakes also means less chance for errors being missed during proof-reading and making their way into the final product.</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 xml:space="preserve">To calculate Net WPM, take your gross WPM result and subtract the amount of errors you left in per minute, also known as the error rate. To calculate error rate, simply divide the number of errors by the time you typed for in minutes. For example, if you typed for two minutes with a gross typing speed of 80 WPM and left in 8 mistakes, your error rate would be (8 errors / 2 </w:t>
      </w:r>
      <w:proofErr w:type="spellStart"/>
      <w:r w:rsidRPr="000403AA">
        <w:rPr>
          <w:rFonts w:ascii="Times New Roman" w:eastAsia="Times New Roman" w:hAnsi="Times New Roman" w:cs="Times New Roman"/>
          <w:color w:val="666666"/>
          <w:sz w:val="24"/>
          <w:szCs w:val="24"/>
        </w:rPr>
        <w:t>mins</w:t>
      </w:r>
      <w:proofErr w:type="spellEnd"/>
      <w:r w:rsidRPr="000403AA">
        <w:rPr>
          <w:rFonts w:ascii="Times New Roman" w:eastAsia="Times New Roman" w:hAnsi="Times New Roman" w:cs="Times New Roman"/>
          <w:color w:val="666666"/>
          <w:sz w:val="24"/>
          <w:szCs w:val="24"/>
        </w:rPr>
        <w:t>) = 4 errors per minute. Your net typing speed would then be (80 - 4) = 76 WPM. Note that for every mistake you make per minute your typing speed goes down by 1 WPM.</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This is a rather simple equation - the hard part is actually deciding which types of errors should be counted. There are two kinds of errors:</w:t>
      </w:r>
    </w:p>
    <w:p w:rsidR="000403AA" w:rsidRPr="000403AA" w:rsidRDefault="000403AA" w:rsidP="000403AA">
      <w:pPr>
        <w:numPr>
          <w:ilvl w:val="0"/>
          <w:numId w:val="9"/>
        </w:numPr>
        <w:shd w:val="clear" w:color="auto" w:fill="FFFFFF"/>
        <w:spacing w:after="0" w:line="240" w:lineRule="auto"/>
        <w:ind w:left="1200"/>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Errors that are made and corrected</w:t>
      </w:r>
    </w:p>
    <w:p w:rsidR="000403AA" w:rsidRPr="000403AA" w:rsidRDefault="000403AA" w:rsidP="000403AA">
      <w:pPr>
        <w:numPr>
          <w:ilvl w:val="0"/>
          <w:numId w:val="9"/>
        </w:numPr>
        <w:shd w:val="clear" w:color="auto" w:fill="FFFFFF"/>
        <w:spacing w:after="0" w:line="240" w:lineRule="auto"/>
        <w:ind w:left="1200"/>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Errors that are made and </w:t>
      </w:r>
      <w:r w:rsidRPr="000403AA">
        <w:rPr>
          <w:rFonts w:ascii="Times New Roman" w:eastAsia="Times New Roman" w:hAnsi="Times New Roman" w:cs="Times New Roman"/>
          <w:b/>
          <w:bCs/>
          <w:color w:val="666666"/>
          <w:sz w:val="24"/>
          <w:szCs w:val="24"/>
        </w:rPr>
        <w:t>not</w:t>
      </w:r>
      <w:r w:rsidRPr="000403AA">
        <w:rPr>
          <w:rFonts w:ascii="Times New Roman" w:eastAsia="Times New Roman" w:hAnsi="Times New Roman" w:cs="Times New Roman"/>
          <w:color w:val="666666"/>
          <w:sz w:val="24"/>
          <w:szCs w:val="24"/>
        </w:rPr>
        <w:t> corrected</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 xml:space="preserve">The first impulse is to count all errors regardless of </w:t>
      </w:r>
      <w:proofErr w:type="gramStart"/>
      <w:r w:rsidRPr="000403AA">
        <w:rPr>
          <w:rFonts w:ascii="Times New Roman" w:eastAsia="Times New Roman" w:hAnsi="Times New Roman" w:cs="Times New Roman"/>
          <w:color w:val="666666"/>
          <w:sz w:val="24"/>
          <w:szCs w:val="24"/>
        </w:rPr>
        <w:t>correction,</w:t>
      </w:r>
      <w:proofErr w:type="gramEnd"/>
      <w:r w:rsidRPr="000403AA">
        <w:rPr>
          <w:rFonts w:ascii="Times New Roman" w:eastAsia="Times New Roman" w:hAnsi="Times New Roman" w:cs="Times New Roman"/>
          <w:color w:val="666666"/>
          <w:sz w:val="24"/>
          <w:szCs w:val="24"/>
        </w:rPr>
        <w:t xml:space="preserve"> however there are two strong arguments as to why only the uncorrected errors should be penalized:</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1) Fixing mistakes not only messes up the typist's rhythm and likely causes brief pauses, but function keys like the delete key take time to press and do not count as a keyed entry. This means that the time penalty is already built into the process of correcting a mistake. An additional time penalty on top of the inherent time penalty discourages the typist from correcting their mistakes in the first place. While typists should be encouraged to avoid mistakes at all costs, they should also be encouraged and not discouraged from fixing mistakes as they are typing. Errors left in uncorrected are much more devastating and undesirable than errors fixed immediately while typing.</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2) Take the case of a large number of corrected errors. Assume a one minute test was taken with a typing speed of 20 WPM. 20 errors were made during the test but all of them were immediately corrected. If we then deduct the error penalty considering all errors, we calculate the net speed as 0 WPM! An error-free length of text was obviously typed (20 * 5 - 20 = 80 characters to be exact), yet a typing speed of 0 WPM suggests nothing was ever typed. If the mistakes were left uncorrected, obviously one-fifth of a passage typed incorrectly would be a blunder to proofread and 0 WPM would be acceptable since the resulting text would be useless. The typist is still encouraged to reduce errors because obviously they would have typed faster than 20 WPM if they hadn't wasted time correcting 20 errors!</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These two points more than prove that only errors left uncorrected should be penalized.</w:t>
      </w:r>
    </w:p>
    <w:p w:rsidR="000403AA" w:rsidRPr="000403AA" w:rsidRDefault="000403AA" w:rsidP="000403AA">
      <w:pPr>
        <w:shd w:val="clear" w:color="auto" w:fill="FFFFFF"/>
        <w:spacing w:before="192" w:after="48" w:line="240" w:lineRule="auto"/>
        <w:outlineLvl w:val="1"/>
        <w:rPr>
          <w:rFonts w:ascii="Times New Roman" w:eastAsia="Times New Roman" w:hAnsi="Times New Roman" w:cs="Times New Roman"/>
          <w:b/>
          <w:bCs/>
          <w:color w:val="666666"/>
          <w:sz w:val="24"/>
          <w:szCs w:val="24"/>
        </w:rPr>
      </w:pPr>
      <w:r w:rsidRPr="000403AA">
        <w:rPr>
          <w:rFonts w:ascii="Times New Roman" w:eastAsia="Times New Roman" w:hAnsi="Times New Roman" w:cs="Times New Roman"/>
          <w:b/>
          <w:bCs/>
          <w:color w:val="666666"/>
          <w:sz w:val="24"/>
          <w:szCs w:val="24"/>
        </w:rPr>
        <w:t>Accuracy</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Typing accuracy is defined as the percentage of correct entries out of the total entries typed. To calculate this mathematically, take the number of correct characters typed divided by the total number, multiplied by 100%. So if you typed 90 out of 100 characters correctly you typed with 90% accuracy.</w:t>
      </w:r>
    </w:p>
    <w:p w:rsidR="000403AA" w:rsidRPr="000403AA" w:rsidRDefault="000403AA" w:rsidP="000403AA">
      <w:pPr>
        <w:shd w:val="clear" w:color="auto" w:fill="FFFFFF"/>
        <w:spacing w:before="96" w:after="192" w:line="240" w:lineRule="auto"/>
        <w:rPr>
          <w:rFonts w:ascii="Times New Roman" w:eastAsia="Times New Roman" w:hAnsi="Times New Roman" w:cs="Times New Roman"/>
          <w:color w:val="666666"/>
          <w:sz w:val="24"/>
          <w:szCs w:val="24"/>
        </w:rPr>
      </w:pPr>
      <w:r w:rsidRPr="000403AA">
        <w:rPr>
          <w:rFonts w:ascii="Times New Roman" w:eastAsia="Times New Roman" w:hAnsi="Times New Roman" w:cs="Times New Roman"/>
          <w:color w:val="666666"/>
          <w:sz w:val="24"/>
          <w:szCs w:val="24"/>
        </w:rPr>
        <w:t>It is interesting to note that all errors, whether corrected or not, should be counted in the accuracy calculation, unlike the net WPM calculation. This is because the calculation is more "live" than typing speed and literally describes the likelihood that the next character will be typed correctly, regardless of whether it will be corrected or not.</w:t>
      </w:r>
    </w:p>
    <w:p w:rsidR="000403AA" w:rsidRPr="000403AA" w:rsidRDefault="000403AA" w:rsidP="000403AA">
      <w:pPr>
        <w:pStyle w:val="Heading1"/>
        <w:spacing w:before="0" w:beforeAutospacing="0" w:after="0" w:afterAutospacing="0" w:line="375" w:lineRule="atLeast"/>
        <w:textAlignment w:val="baseline"/>
        <w:rPr>
          <w:b w:val="0"/>
          <w:bCs w:val="0"/>
          <w:color w:val="E91515"/>
          <w:sz w:val="24"/>
          <w:szCs w:val="24"/>
        </w:rPr>
      </w:pPr>
      <w:r w:rsidRPr="000403AA">
        <w:rPr>
          <w:b w:val="0"/>
          <w:bCs w:val="0"/>
          <w:color w:val="E91515"/>
          <w:sz w:val="24"/>
          <w:szCs w:val="24"/>
        </w:rPr>
        <w:t>Formula for calculating Typing Speed</w:t>
      </w:r>
    </w:p>
    <w:p w:rsidR="000403AA" w:rsidRPr="000403AA" w:rsidRDefault="000403AA" w:rsidP="000403AA">
      <w:pPr>
        <w:spacing w:line="351" w:lineRule="atLeast"/>
        <w:textAlignment w:val="baseline"/>
        <w:rPr>
          <w:rFonts w:ascii="Times New Roman" w:hAnsi="Times New Roman" w:cs="Times New Roman"/>
          <w:color w:val="111111"/>
          <w:sz w:val="24"/>
          <w:szCs w:val="24"/>
        </w:rPr>
      </w:pPr>
      <w:r w:rsidRPr="000403AA">
        <w:rPr>
          <w:rFonts w:ascii="Times New Roman" w:hAnsi="Times New Roman" w:cs="Times New Roman"/>
          <w:noProof/>
          <w:color w:val="111111"/>
          <w:sz w:val="24"/>
          <w:szCs w:val="24"/>
        </w:rPr>
        <w:lastRenderedPageBreak/>
        <w:drawing>
          <wp:inline distT="0" distB="0" distL="0" distR="0" wp14:anchorId="7F34917C" wp14:editId="1EBE46D2">
            <wp:extent cx="3552825" cy="904875"/>
            <wp:effectExtent l="0" t="0" r="9525" b="9525"/>
            <wp:docPr id="4" name="Picture 4" descr="hindi typing gross word per minut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ndi typing gross word per minute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904875"/>
                    </a:xfrm>
                    <a:prstGeom prst="rect">
                      <a:avLst/>
                    </a:prstGeom>
                    <a:noFill/>
                    <a:ln>
                      <a:noFill/>
                    </a:ln>
                  </pic:spPr>
                </pic:pic>
              </a:graphicData>
            </a:graphic>
          </wp:inline>
        </w:drawing>
      </w:r>
    </w:p>
    <w:p w:rsidR="000403AA" w:rsidRPr="000403AA" w:rsidRDefault="000403AA" w:rsidP="000403AA">
      <w:pPr>
        <w:pStyle w:val="NormalWeb"/>
        <w:spacing w:before="0" w:beforeAutospacing="0" w:after="0" w:afterAutospacing="0" w:line="351" w:lineRule="atLeast"/>
        <w:jc w:val="both"/>
        <w:textAlignment w:val="baseline"/>
        <w:rPr>
          <w:color w:val="111111"/>
        </w:rPr>
      </w:pPr>
      <w:r w:rsidRPr="000403AA">
        <w:rPr>
          <w:color w:val="111111"/>
          <w:bdr w:val="none" w:sz="0" w:space="0" w:color="auto" w:frame="1"/>
        </w:rPr>
        <w:t xml:space="preserve">Here WPM = Word </w:t>
      </w:r>
      <w:proofErr w:type="gramStart"/>
      <w:r w:rsidRPr="000403AA">
        <w:rPr>
          <w:color w:val="111111"/>
          <w:bdr w:val="none" w:sz="0" w:space="0" w:color="auto" w:frame="1"/>
        </w:rPr>
        <w:t>Per</w:t>
      </w:r>
      <w:proofErr w:type="gramEnd"/>
      <w:r w:rsidRPr="000403AA">
        <w:rPr>
          <w:color w:val="111111"/>
          <w:bdr w:val="none" w:sz="0" w:space="0" w:color="auto" w:frame="1"/>
        </w:rPr>
        <w:t xml:space="preserve"> Minute</w:t>
      </w:r>
    </w:p>
    <w:p w:rsidR="000403AA" w:rsidRPr="000403AA" w:rsidRDefault="000403AA" w:rsidP="000403AA">
      <w:pPr>
        <w:pStyle w:val="NormalWeb"/>
        <w:spacing w:before="0" w:beforeAutospacing="0" w:after="0" w:afterAutospacing="0" w:line="351" w:lineRule="atLeast"/>
        <w:jc w:val="both"/>
        <w:textAlignment w:val="baseline"/>
        <w:rPr>
          <w:color w:val="111111"/>
        </w:rPr>
      </w:pPr>
      <w:r w:rsidRPr="000403AA">
        <w:rPr>
          <w:color w:val="111111"/>
          <w:bdr w:val="none" w:sz="0" w:space="0" w:color="auto" w:frame="1"/>
        </w:rPr>
        <w:t>All typed entries = Total Key Strokes (or key depression)</w:t>
      </w:r>
    </w:p>
    <w:p w:rsidR="000403AA" w:rsidRPr="000403AA" w:rsidRDefault="000403AA" w:rsidP="000403AA">
      <w:pPr>
        <w:pStyle w:val="NormalWeb"/>
        <w:spacing w:before="0" w:beforeAutospacing="0" w:after="0" w:afterAutospacing="0" w:line="351" w:lineRule="atLeast"/>
        <w:jc w:val="both"/>
        <w:textAlignment w:val="baseline"/>
        <w:rPr>
          <w:ins w:id="17" w:author="Unknown"/>
          <w:color w:val="111111"/>
        </w:rPr>
      </w:pPr>
      <w:ins w:id="18" w:author="Unknown">
        <w:r w:rsidRPr="000403AA">
          <w:rPr>
            <w:color w:val="111111"/>
            <w:bdr w:val="none" w:sz="0" w:space="0" w:color="auto" w:frame="1"/>
          </w:rPr>
          <w:t> </w:t>
        </w:r>
      </w:ins>
    </w:p>
    <w:p w:rsidR="000403AA" w:rsidRPr="000403AA" w:rsidRDefault="000403AA" w:rsidP="000403AA">
      <w:pPr>
        <w:spacing w:line="351" w:lineRule="atLeast"/>
        <w:jc w:val="both"/>
        <w:textAlignment w:val="baseline"/>
        <w:rPr>
          <w:ins w:id="19" w:author="Unknown"/>
          <w:rFonts w:ascii="Times New Roman" w:hAnsi="Times New Roman" w:cs="Times New Roman"/>
          <w:color w:val="111111"/>
          <w:sz w:val="24"/>
          <w:szCs w:val="24"/>
        </w:rPr>
      </w:pPr>
      <w:ins w:id="20" w:author="Unknown">
        <w:r w:rsidRPr="000403AA">
          <w:rPr>
            <w:rFonts w:ascii="Times New Roman" w:hAnsi="Times New Roman" w:cs="Times New Roman"/>
            <w:color w:val="111111"/>
            <w:sz w:val="24"/>
            <w:szCs w:val="24"/>
            <w:bdr w:val="none" w:sz="0" w:space="0" w:color="auto" w:frame="1"/>
          </w:rPr>
          <w:t>Gross</w:t>
        </w:r>
        <w:r w:rsidRPr="000403AA">
          <w:rPr>
            <w:rStyle w:val="apple-converted-space"/>
            <w:rFonts w:ascii="Times New Roman" w:hAnsi="Times New Roman" w:cs="Times New Roman"/>
            <w:color w:val="111111"/>
            <w:sz w:val="24"/>
            <w:szCs w:val="24"/>
            <w:bdr w:val="none" w:sz="0" w:space="0" w:color="auto" w:frame="1"/>
          </w:rPr>
          <w:t> </w:t>
        </w:r>
        <w:r w:rsidRPr="000403AA">
          <w:rPr>
            <w:rFonts w:ascii="Times New Roman" w:hAnsi="Times New Roman" w:cs="Times New Roman"/>
            <w:color w:val="111111"/>
            <w:sz w:val="24"/>
            <w:szCs w:val="24"/>
            <w:bdr w:val="none" w:sz="0" w:space="0" w:color="auto" w:frame="1"/>
          </w:rPr>
          <w:fldChar w:fldCharType="begin"/>
        </w:r>
        <w:r w:rsidRPr="000403AA">
          <w:rPr>
            <w:rFonts w:ascii="Times New Roman" w:hAnsi="Times New Roman" w:cs="Times New Roman"/>
            <w:color w:val="111111"/>
            <w:sz w:val="24"/>
            <w:szCs w:val="24"/>
            <w:bdr w:val="none" w:sz="0" w:space="0" w:color="auto" w:frame="1"/>
          </w:rPr>
          <w:instrText xml:space="preserve"> HYPERLINK "http://indiatyping.com/index.php/typing-tips/typing-speed-calculation-formula" \o "Typing speed formula" \t "_blank" </w:instrText>
        </w:r>
        <w:r w:rsidRPr="000403AA">
          <w:rPr>
            <w:rFonts w:ascii="Times New Roman" w:hAnsi="Times New Roman" w:cs="Times New Roman"/>
            <w:color w:val="111111"/>
            <w:sz w:val="24"/>
            <w:szCs w:val="24"/>
            <w:bdr w:val="none" w:sz="0" w:space="0" w:color="auto" w:frame="1"/>
          </w:rPr>
          <w:fldChar w:fldCharType="separate"/>
        </w:r>
        <w:r w:rsidRPr="000403AA">
          <w:rPr>
            <w:rStyle w:val="Hyperlink"/>
            <w:rFonts w:ascii="Times New Roman" w:hAnsi="Times New Roman" w:cs="Times New Roman"/>
            <w:color w:val="0505F8"/>
            <w:sz w:val="24"/>
            <w:szCs w:val="24"/>
            <w:bdr w:val="none" w:sz="0" w:space="0" w:color="auto" w:frame="1"/>
          </w:rPr>
          <w:t>WPM</w:t>
        </w:r>
        <w:r w:rsidRPr="000403AA">
          <w:rPr>
            <w:rFonts w:ascii="Times New Roman" w:hAnsi="Times New Roman" w:cs="Times New Roman"/>
            <w:color w:val="111111"/>
            <w:sz w:val="24"/>
            <w:szCs w:val="24"/>
            <w:bdr w:val="none" w:sz="0" w:space="0" w:color="auto" w:frame="1"/>
          </w:rPr>
          <w:fldChar w:fldCharType="end"/>
        </w:r>
        <w:r w:rsidRPr="000403AA">
          <w:rPr>
            <w:rFonts w:ascii="Times New Roman" w:hAnsi="Times New Roman" w:cs="Times New Roman"/>
            <w:color w:val="111111"/>
            <w:sz w:val="24"/>
            <w:szCs w:val="24"/>
            <w:bdr w:val="none" w:sz="0" w:space="0" w:color="auto" w:frame="1"/>
          </w:rPr>
          <w:t> is really the typing speed that you typed in one minute its getting by total key Stroke (Key depression) divided by 5 (One word = 5 character) and then divided by total minute to get word per minute speed.</w:t>
        </w:r>
      </w:ins>
    </w:p>
    <w:p w:rsidR="000403AA" w:rsidRPr="000403AA" w:rsidRDefault="000403AA" w:rsidP="000403AA">
      <w:pPr>
        <w:pStyle w:val="NormalWeb"/>
        <w:spacing w:before="0" w:beforeAutospacing="0" w:after="0" w:afterAutospacing="0" w:line="351" w:lineRule="atLeast"/>
        <w:jc w:val="both"/>
        <w:textAlignment w:val="baseline"/>
        <w:rPr>
          <w:ins w:id="21" w:author="Unknown"/>
          <w:color w:val="111111"/>
        </w:rPr>
      </w:pPr>
      <w:ins w:id="22" w:author="Unknown">
        <w:r w:rsidRPr="000403AA">
          <w:rPr>
            <w:color w:val="111111"/>
            <w:bdr w:val="none" w:sz="0" w:space="0" w:color="auto" w:frame="1"/>
          </w:rPr>
          <w:t>If you type 200 character in 1 minute then your typing speed will be = 200/5 = 40 WPM</w:t>
        </w:r>
      </w:ins>
    </w:p>
    <w:p w:rsidR="000403AA" w:rsidRPr="000403AA" w:rsidRDefault="000403AA" w:rsidP="000403AA">
      <w:pPr>
        <w:pStyle w:val="NormalWeb"/>
        <w:spacing w:before="0" w:beforeAutospacing="0" w:after="0" w:afterAutospacing="0" w:line="351" w:lineRule="atLeast"/>
        <w:jc w:val="both"/>
        <w:textAlignment w:val="baseline"/>
        <w:rPr>
          <w:ins w:id="23" w:author="Unknown"/>
          <w:color w:val="111111"/>
        </w:rPr>
      </w:pPr>
      <w:ins w:id="24" w:author="Unknown">
        <w:r w:rsidRPr="000403AA">
          <w:rPr>
            <w:color w:val="111111"/>
            <w:bdr w:val="none" w:sz="0" w:space="0" w:color="auto" w:frame="1"/>
          </w:rPr>
          <w:t>But GWPM is not your actual speed, actual speed is calculating by correct word you typed known as 'Net WPM'.</w:t>
        </w:r>
      </w:ins>
    </w:p>
    <w:p w:rsidR="000403AA" w:rsidRPr="000403AA" w:rsidRDefault="000403AA" w:rsidP="000403AA">
      <w:pPr>
        <w:pStyle w:val="NormalWeb"/>
        <w:spacing w:before="0" w:beforeAutospacing="0" w:after="0" w:afterAutospacing="0" w:line="351" w:lineRule="atLeast"/>
        <w:jc w:val="both"/>
        <w:textAlignment w:val="baseline"/>
        <w:rPr>
          <w:ins w:id="25" w:author="Unknown"/>
          <w:color w:val="111111"/>
        </w:rPr>
      </w:pPr>
      <w:ins w:id="26" w:author="Unknown">
        <w:r w:rsidRPr="000403AA">
          <w:rPr>
            <w:color w:val="0A7C5E"/>
            <w:bdr w:val="none" w:sz="0" w:space="0" w:color="auto" w:frame="1"/>
            <w:shd w:val="clear" w:color="auto" w:fill="00FF00"/>
          </w:rPr>
          <w:t>Note: delete, backspace, shift and other keys are not calculated in key stroke.</w:t>
        </w:r>
      </w:ins>
    </w:p>
    <w:p w:rsidR="000403AA" w:rsidRPr="000403AA" w:rsidRDefault="000403AA" w:rsidP="000403AA">
      <w:pPr>
        <w:spacing w:line="351" w:lineRule="atLeast"/>
        <w:textAlignment w:val="baseline"/>
        <w:rPr>
          <w:ins w:id="27" w:author="Unknown"/>
          <w:rFonts w:ascii="Times New Roman" w:hAnsi="Times New Roman" w:cs="Times New Roman"/>
          <w:color w:val="111111"/>
          <w:sz w:val="24"/>
          <w:szCs w:val="24"/>
        </w:rPr>
      </w:pPr>
      <w:r w:rsidRPr="000403AA">
        <w:rPr>
          <w:rFonts w:ascii="Times New Roman" w:hAnsi="Times New Roman" w:cs="Times New Roman"/>
          <w:noProof/>
          <w:color w:val="111111"/>
          <w:sz w:val="24"/>
          <w:szCs w:val="24"/>
        </w:rPr>
        <w:drawing>
          <wp:inline distT="0" distB="0" distL="0" distR="0" wp14:anchorId="04AFBB09" wp14:editId="64A70C74">
            <wp:extent cx="3038475" cy="1123950"/>
            <wp:effectExtent l="0" t="0" r="9525" b="0"/>
            <wp:docPr id="3" name="Picture 3" descr="hinditypingwordperminute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nditypingwordperminute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1123950"/>
                    </a:xfrm>
                    <a:prstGeom prst="rect">
                      <a:avLst/>
                    </a:prstGeom>
                    <a:noFill/>
                    <a:ln>
                      <a:noFill/>
                    </a:ln>
                  </pic:spPr>
                </pic:pic>
              </a:graphicData>
            </a:graphic>
          </wp:inline>
        </w:drawing>
      </w:r>
    </w:p>
    <w:p w:rsidR="000403AA" w:rsidRPr="000403AA" w:rsidRDefault="000403AA" w:rsidP="000403AA">
      <w:pPr>
        <w:pStyle w:val="Heading2"/>
        <w:spacing w:before="0" w:beforeAutospacing="0" w:after="0" w:afterAutospacing="0" w:line="315" w:lineRule="atLeast"/>
        <w:jc w:val="both"/>
        <w:textAlignment w:val="baseline"/>
        <w:rPr>
          <w:ins w:id="28" w:author="Unknown"/>
          <w:b w:val="0"/>
          <w:bCs w:val="0"/>
          <w:color w:val="32B3DB"/>
          <w:sz w:val="24"/>
          <w:szCs w:val="24"/>
        </w:rPr>
      </w:pPr>
      <w:ins w:id="29" w:author="Unknown">
        <w:r w:rsidRPr="000403AA">
          <w:rPr>
            <w:b w:val="0"/>
            <w:bCs w:val="0"/>
            <w:color w:val="32B3DB"/>
            <w:sz w:val="24"/>
            <w:szCs w:val="24"/>
            <w:bdr w:val="none" w:sz="0" w:space="0" w:color="auto" w:frame="1"/>
          </w:rPr>
          <w:t>Calculation of Net WPM</w:t>
        </w:r>
      </w:ins>
    </w:p>
    <w:p w:rsidR="000403AA" w:rsidRPr="000403AA" w:rsidRDefault="000403AA" w:rsidP="000403AA">
      <w:pPr>
        <w:pStyle w:val="NormalWeb"/>
        <w:spacing w:before="0" w:beforeAutospacing="0" w:after="0" w:afterAutospacing="0" w:line="351" w:lineRule="atLeast"/>
        <w:jc w:val="both"/>
        <w:textAlignment w:val="baseline"/>
        <w:rPr>
          <w:ins w:id="30" w:author="Unknown"/>
          <w:color w:val="111111"/>
        </w:rPr>
      </w:pPr>
      <w:ins w:id="31" w:author="Unknown">
        <w:r w:rsidRPr="000403AA">
          <w:rPr>
            <w:color w:val="111111"/>
            <w:bdr w:val="none" w:sz="0" w:space="0" w:color="auto" w:frame="1"/>
          </w:rPr>
          <w:t>Net speed can be calculated by deducting errors in gross wpm. For example if you typed 40 Word in 1 Minute but you typed 3 word wrong then your Net WPM = 40 - 3 = 37 WPM</w:t>
        </w:r>
      </w:ins>
    </w:p>
    <w:p w:rsidR="000403AA" w:rsidRPr="000403AA" w:rsidRDefault="000403AA" w:rsidP="000403AA">
      <w:pPr>
        <w:pStyle w:val="Heading2"/>
        <w:spacing w:before="0" w:beforeAutospacing="0" w:after="0" w:afterAutospacing="0" w:line="315" w:lineRule="atLeast"/>
        <w:jc w:val="both"/>
        <w:textAlignment w:val="baseline"/>
        <w:rPr>
          <w:ins w:id="32" w:author="Unknown"/>
          <w:color w:val="111111"/>
          <w:sz w:val="24"/>
          <w:szCs w:val="24"/>
        </w:rPr>
      </w:pPr>
      <w:proofErr w:type="gramStart"/>
      <w:ins w:id="33" w:author="Unknown">
        <w:r w:rsidRPr="000403AA">
          <w:rPr>
            <w:b w:val="0"/>
            <w:bCs w:val="0"/>
            <w:color w:val="32B3DB"/>
            <w:sz w:val="24"/>
            <w:szCs w:val="24"/>
            <w:bdr w:val="none" w:sz="0" w:space="0" w:color="auto" w:frame="1"/>
          </w:rPr>
          <w:t>Calculation of Errors</w:t>
        </w:r>
      </w:ins>
      <w:r>
        <w:rPr>
          <w:b w:val="0"/>
          <w:bCs w:val="0"/>
          <w:color w:val="32B3DB"/>
          <w:sz w:val="24"/>
          <w:szCs w:val="24"/>
          <w:bdr w:val="none" w:sz="0" w:space="0" w:color="auto" w:frame="1"/>
        </w:rPr>
        <w:t>.</w:t>
      </w:r>
      <w:proofErr w:type="gramEnd"/>
      <w:r>
        <w:rPr>
          <w:b w:val="0"/>
          <w:bCs w:val="0"/>
          <w:color w:val="32B3DB"/>
          <w:sz w:val="24"/>
          <w:szCs w:val="24"/>
          <w:bdr w:val="none" w:sz="0" w:space="0" w:color="auto" w:frame="1"/>
        </w:rPr>
        <w:t xml:space="preserve"> </w:t>
      </w:r>
      <w:ins w:id="34" w:author="Unknown">
        <w:r w:rsidRPr="000403AA">
          <w:rPr>
            <w:color w:val="111111"/>
            <w:sz w:val="24"/>
            <w:szCs w:val="24"/>
            <w:bdr w:val="none" w:sz="0" w:space="0" w:color="auto" w:frame="1"/>
          </w:rPr>
          <w:t>Errors are calculated by following two criteria</w:t>
        </w:r>
      </w:ins>
    </w:p>
    <w:p w:rsidR="000403AA" w:rsidRPr="000403AA" w:rsidRDefault="000403AA" w:rsidP="000403AA">
      <w:pPr>
        <w:pStyle w:val="NormalWeb"/>
        <w:spacing w:before="0" w:beforeAutospacing="0" w:after="0" w:afterAutospacing="0" w:line="351" w:lineRule="atLeast"/>
        <w:jc w:val="both"/>
        <w:textAlignment w:val="baseline"/>
        <w:rPr>
          <w:ins w:id="35" w:author="Unknown"/>
          <w:color w:val="111111"/>
        </w:rPr>
      </w:pPr>
      <w:ins w:id="36" w:author="Unknown">
        <w:r w:rsidRPr="000403AA">
          <w:rPr>
            <w:color w:val="111111"/>
            <w:bdr w:val="none" w:sz="0" w:space="0" w:color="auto" w:frame="1"/>
          </w:rPr>
          <w:t>1.</w:t>
        </w:r>
        <w:r w:rsidRPr="000403AA">
          <w:rPr>
            <w:rStyle w:val="apple-converted-space"/>
            <w:color w:val="111111"/>
            <w:bdr w:val="none" w:sz="0" w:space="0" w:color="auto" w:frame="1"/>
          </w:rPr>
          <w:t> </w:t>
        </w:r>
        <w:r w:rsidRPr="000403AA">
          <w:rPr>
            <w:rStyle w:val="Strong"/>
            <w:color w:val="111111"/>
            <w:bdr w:val="none" w:sz="0" w:space="0" w:color="auto" w:frame="1"/>
          </w:rPr>
          <w:t xml:space="preserve">Errors </w:t>
        </w:r>
        <w:proofErr w:type="spellStart"/>
        <w:proofErr w:type="gramStart"/>
        <w:r w:rsidRPr="000403AA">
          <w:rPr>
            <w:rStyle w:val="Strong"/>
            <w:color w:val="111111"/>
            <w:bdr w:val="none" w:sz="0" w:space="0" w:color="auto" w:frame="1"/>
          </w:rPr>
          <w:t>thats</w:t>
        </w:r>
        <w:proofErr w:type="spellEnd"/>
        <w:proofErr w:type="gramEnd"/>
        <w:r w:rsidRPr="000403AA">
          <w:rPr>
            <w:rStyle w:val="Strong"/>
            <w:color w:val="111111"/>
            <w:bdr w:val="none" w:sz="0" w:space="0" w:color="auto" w:frame="1"/>
          </w:rPr>
          <w:t xml:space="preserve"> corrected</w:t>
        </w:r>
      </w:ins>
    </w:p>
    <w:p w:rsidR="000403AA" w:rsidRPr="000403AA" w:rsidRDefault="000403AA" w:rsidP="000403AA">
      <w:pPr>
        <w:spacing w:line="351" w:lineRule="atLeast"/>
        <w:jc w:val="both"/>
        <w:textAlignment w:val="baseline"/>
        <w:rPr>
          <w:ins w:id="37" w:author="Unknown"/>
          <w:rFonts w:ascii="Times New Roman" w:hAnsi="Times New Roman" w:cs="Times New Roman"/>
          <w:color w:val="111111"/>
          <w:sz w:val="24"/>
          <w:szCs w:val="24"/>
        </w:rPr>
      </w:pPr>
      <w:ins w:id="38" w:author="Unknown">
        <w:r w:rsidRPr="000403AA">
          <w:rPr>
            <w:rFonts w:ascii="Times New Roman" w:hAnsi="Times New Roman" w:cs="Times New Roman"/>
            <w:color w:val="111111"/>
            <w:sz w:val="24"/>
            <w:szCs w:val="24"/>
            <w:bdr w:val="none" w:sz="0" w:space="0" w:color="auto" w:frame="1"/>
          </w:rPr>
          <w:t>If you correct wrong word that you typed then you will use backspace to delete that word will not calculated in WPM.</w:t>
        </w:r>
      </w:ins>
    </w:p>
    <w:p w:rsidR="000403AA" w:rsidRPr="000403AA" w:rsidRDefault="000403AA" w:rsidP="000403AA">
      <w:pPr>
        <w:pStyle w:val="NormalWeb"/>
        <w:spacing w:before="0" w:beforeAutospacing="0" w:after="0" w:afterAutospacing="0" w:line="351" w:lineRule="atLeast"/>
        <w:jc w:val="both"/>
        <w:textAlignment w:val="baseline"/>
        <w:rPr>
          <w:ins w:id="39" w:author="Unknown"/>
          <w:color w:val="111111"/>
        </w:rPr>
      </w:pPr>
      <w:ins w:id="40" w:author="Unknown">
        <w:r w:rsidRPr="000403AA">
          <w:rPr>
            <w:color w:val="111111"/>
            <w:bdr w:val="none" w:sz="0" w:space="0" w:color="auto" w:frame="1"/>
          </w:rPr>
          <w:t>2.</w:t>
        </w:r>
        <w:r w:rsidRPr="000403AA">
          <w:rPr>
            <w:rStyle w:val="apple-converted-space"/>
            <w:color w:val="111111"/>
            <w:bdr w:val="none" w:sz="0" w:space="0" w:color="auto" w:frame="1"/>
          </w:rPr>
          <w:t> </w:t>
        </w:r>
        <w:r w:rsidRPr="000403AA">
          <w:rPr>
            <w:rStyle w:val="Strong"/>
            <w:color w:val="111111"/>
            <w:bdr w:val="none" w:sz="0" w:space="0" w:color="auto" w:frame="1"/>
          </w:rPr>
          <w:t xml:space="preserve">Errors </w:t>
        </w:r>
        <w:proofErr w:type="gramStart"/>
        <w:r w:rsidRPr="000403AA">
          <w:rPr>
            <w:rStyle w:val="Strong"/>
            <w:color w:val="111111"/>
            <w:bdr w:val="none" w:sz="0" w:space="0" w:color="auto" w:frame="1"/>
          </w:rPr>
          <w:t>that are</w:t>
        </w:r>
        <w:proofErr w:type="gramEnd"/>
        <w:r w:rsidRPr="000403AA">
          <w:rPr>
            <w:rStyle w:val="Strong"/>
            <w:color w:val="111111"/>
            <w:bdr w:val="none" w:sz="0" w:space="0" w:color="auto" w:frame="1"/>
          </w:rPr>
          <w:t xml:space="preserve"> incorrect</w:t>
        </w:r>
      </w:ins>
    </w:p>
    <w:p w:rsidR="000403AA" w:rsidRPr="000403AA" w:rsidRDefault="000403AA" w:rsidP="000403AA">
      <w:pPr>
        <w:spacing w:line="351" w:lineRule="atLeast"/>
        <w:jc w:val="both"/>
        <w:textAlignment w:val="baseline"/>
        <w:rPr>
          <w:ins w:id="41" w:author="Unknown"/>
          <w:rFonts w:ascii="Times New Roman" w:hAnsi="Times New Roman" w:cs="Times New Roman"/>
          <w:color w:val="111111"/>
          <w:sz w:val="24"/>
          <w:szCs w:val="24"/>
        </w:rPr>
      </w:pPr>
      <w:ins w:id="42" w:author="Unknown">
        <w:r w:rsidRPr="000403AA">
          <w:rPr>
            <w:rFonts w:ascii="Times New Roman" w:hAnsi="Times New Roman" w:cs="Times New Roman"/>
            <w:color w:val="111111"/>
            <w:sz w:val="24"/>
            <w:szCs w:val="24"/>
            <w:bdr w:val="none" w:sz="0" w:space="0" w:color="auto" w:frame="1"/>
          </w:rPr>
          <w:t xml:space="preserve">If you not correct the errors you made then you will penalize 5 </w:t>
        </w:r>
        <w:proofErr w:type="gramStart"/>
        <w:r w:rsidRPr="000403AA">
          <w:rPr>
            <w:rFonts w:ascii="Times New Roman" w:hAnsi="Times New Roman" w:cs="Times New Roman"/>
            <w:color w:val="111111"/>
            <w:sz w:val="24"/>
            <w:szCs w:val="24"/>
            <w:bdr w:val="none" w:sz="0" w:space="0" w:color="auto" w:frame="1"/>
          </w:rPr>
          <w:t>character</w:t>
        </w:r>
        <w:proofErr w:type="gramEnd"/>
        <w:r w:rsidRPr="000403AA">
          <w:rPr>
            <w:rFonts w:ascii="Times New Roman" w:hAnsi="Times New Roman" w:cs="Times New Roman"/>
            <w:color w:val="111111"/>
            <w:sz w:val="24"/>
            <w:szCs w:val="24"/>
            <w:bdr w:val="none" w:sz="0" w:space="0" w:color="auto" w:frame="1"/>
          </w:rPr>
          <w:t xml:space="preserve"> for each word error (Regardless of how many character in this wrong word). </w:t>
        </w:r>
        <w:proofErr w:type="gramStart"/>
        <w:r w:rsidRPr="000403AA">
          <w:rPr>
            <w:rFonts w:ascii="Times New Roman" w:hAnsi="Times New Roman" w:cs="Times New Roman"/>
            <w:color w:val="111111"/>
            <w:sz w:val="24"/>
            <w:szCs w:val="24"/>
            <w:bdr w:val="none" w:sz="0" w:space="0" w:color="auto" w:frame="1"/>
          </w:rPr>
          <w:t>So always try to type accurate and if mistake made then correct it.</w:t>
        </w:r>
        <w:proofErr w:type="gramEnd"/>
      </w:ins>
    </w:p>
    <w:p w:rsidR="000403AA" w:rsidRPr="000403AA" w:rsidRDefault="000403AA" w:rsidP="000403AA">
      <w:pPr>
        <w:pStyle w:val="NormalWeb"/>
        <w:spacing w:before="0" w:beforeAutospacing="0" w:after="0" w:afterAutospacing="0" w:line="351" w:lineRule="atLeast"/>
        <w:textAlignment w:val="baseline"/>
        <w:rPr>
          <w:ins w:id="43" w:author="Unknown"/>
          <w:color w:val="111111"/>
        </w:rPr>
      </w:pPr>
      <w:ins w:id="44" w:author="Unknown">
        <w:r w:rsidRPr="000403AA">
          <w:rPr>
            <w:rStyle w:val="Strong"/>
            <w:color w:val="111111"/>
            <w:bdr w:val="none" w:sz="0" w:space="0" w:color="auto" w:frame="1"/>
          </w:rPr>
          <w:t>Calculation of Accuracy</w:t>
        </w:r>
      </w:ins>
    </w:p>
    <w:p w:rsidR="000403AA" w:rsidRPr="000403AA" w:rsidRDefault="000403AA" w:rsidP="000403AA">
      <w:pPr>
        <w:spacing w:line="351" w:lineRule="atLeast"/>
        <w:textAlignment w:val="baseline"/>
        <w:rPr>
          <w:ins w:id="45" w:author="Unknown"/>
          <w:rFonts w:ascii="Times New Roman" w:hAnsi="Times New Roman" w:cs="Times New Roman"/>
          <w:color w:val="111111"/>
          <w:sz w:val="24"/>
          <w:szCs w:val="24"/>
        </w:rPr>
      </w:pPr>
      <w:ins w:id="46" w:author="Unknown">
        <w:r w:rsidRPr="000403AA">
          <w:rPr>
            <w:rFonts w:ascii="Times New Roman" w:hAnsi="Times New Roman" w:cs="Times New Roman"/>
            <w:color w:val="111111"/>
            <w:sz w:val="24"/>
            <w:szCs w:val="24"/>
            <w:bdr w:val="none" w:sz="0" w:space="0" w:color="auto" w:frame="1"/>
          </w:rPr>
          <w:t xml:space="preserve">Accuracy is a ratio of GWPM and NWPM for example if your GWPM = 40 and NWPM = 37 then Accuracy </w:t>
        </w:r>
        <w:proofErr w:type="gramStart"/>
        <w:r w:rsidRPr="000403AA">
          <w:rPr>
            <w:rFonts w:ascii="Times New Roman" w:hAnsi="Times New Roman" w:cs="Times New Roman"/>
            <w:color w:val="111111"/>
            <w:sz w:val="24"/>
            <w:szCs w:val="24"/>
            <w:bdr w:val="none" w:sz="0" w:space="0" w:color="auto" w:frame="1"/>
          </w:rPr>
          <w:t>=(</w:t>
        </w:r>
        <w:proofErr w:type="gramEnd"/>
        <w:r w:rsidRPr="000403AA">
          <w:rPr>
            <w:rFonts w:ascii="Times New Roman" w:hAnsi="Times New Roman" w:cs="Times New Roman"/>
            <w:color w:val="111111"/>
            <w:sz w:val="24"/>
            <w:szCs w:val="24"/>
            <w:bdr w:val="none" w:sz="0" w:space="0" w:color="auto" w:frame="1"/>
          </w:rPr>
          <w:t>37/40)*100 = 92.5%</w:t>
        </w:r>
      </w:ins>
    </w:p>
    <w:p w:rsidR="001A7DAE" w:rsidRPr="000403AA" w:rsidRDefault="001A7DAE">
      <w:pPr>
        <w:rPr>
          <w:rFonts w:ascii="Times New Roman" w:hAnsi="Times New Roman" w:cs="Times New Roman"/>
          <w:sz w:val="24"/>
          <w:szCs w:val="24"/>
        </w:rPr>
      </w:pPr>
      <w:bookmarkStart w:id="47" w:name="_GoBack"/>
      <w:bookmarkEnd w:id="47"/>
    </w:p>
    <w:sectPr w:rsidR="001A7DAE" w:rsidRPr="000403AA" w:rsidSect="000403A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CF5"/>
    <w:multiLevelType w:val="multilevel"/>
    <w:tmpl w:val="81E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262D6"/>
    <w:multiLevelType w:val="multilevel"/>
    <w:tmpl w:val="E44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6A1840"/>
    <w:multiLevelType w:val="hybridMultilevel"/>
    <w:tmpl w:val="28A4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64C29"/>
    <w:multiLevelType w:val="multilevel"/>
    <w:tmpl w:val="054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72347"/>
    <w:multiLevelType w:val="hybridMultilevel"/>
    <w:tmpl w:val="0C7E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5B359A"/>
    <w:multiLevelType w:val="multilevel"/>
    <w:tmpl w:val="41D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1C4909"/>
    <w:multiLevelType w:val="hybridMultilevel"/>
    <w:tmpl w:val="1754415A"/>
    <w:lvl w:ilvl="0" w:tplc="FD901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D5627"/>
    <w:multiLevelType w:val="hybridMultilevel"/>
    <w:tmpl w:val="9A3C7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A40976"/>
    <w:multiLevelType w:val="multilevel"/>
    <w:tmpl w:val="507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7"/>
  </w:num>
  <w:num w:numId="5">
    <w:abstractNumId w:val="5"/>
  </w:num>
  <w:num w:numId="6">
    <w:abstractNumId w:val="3"/>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3AA"/>
    <w:rsid w:val="000403AA"/>
    <w:rsid w:val="001A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AA"/>
  </w:style>
  <w:style w:type="paragraph" w:styleId="Heading1">
    <w:name w:val="heading 1"/>
    <w:basedOn w:val="Normal"/>
    <w:link w:val="Heading1Char"/>
    <w:uiPriority w:val="9"/>
    <w:qFormat/>
    <w:rsid w:val="00040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0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403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03A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403A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403AA"/>
    <w:rPr>
      <w:b/>
      <w:bCs/>
    </w:rPr>
  </w:style>
  <w:style w:type="character" w:customStyle="1" w:styleId="apple-converted-space">
    <w:name w:val="apple-converted-space"/>
    <w:basedOn w:val="DefaultParagraphFont"/>
    <w:rsid w:val="000403AA"/>
  </w:style>
  <w:style w:type="paragraph" w:styleId="NormalWeb">
    <w:name w:val="Normal (Web)"/>
    <w:basedOn w:val="Normal"/>
    <w:uiPriority w:val="99"/>
    <w:unhideWhenUsed/>
    <w:rsid w:val="000403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3AA"/>
    <w:rPr>
      <w:color w:val="0000FF"/>
      <w:u w:val="single"/>
    </w:rPr>
  </w:style>
  <w:style w:type="paragraph" w:styleId="ListParagraph">
    <w:name w:val="List Paragraph"/>
    <w:basedOn w:val="Normal"/>
    <w:uiPriority w:val="34"/>
    <w:qFormat/>
    <w:rsid w:val="000403AA"/>
    <w:pPr>
      <w:ind w:left="720"/>
      <w:contextualSpacing/>
    </w:pPr>
  </w:style>
  <w:style w:type="paragraph" w:customStyle="1" w:styleId="pa">
    <w:name w:val="pa"/>
    <w:basedOn w:val="Normal"/>
    <w:rsid w:val="00040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03AA"/>
  </w:style>
  <w:style w:type="character" w:customStyle="1" w:styleId="nt">
    <w:name w:val="nt"/>
    <w:basedOn w:val="DefaultParagraphFont"/>
    <w:rsid w:val="000403AA"/>
  </w:style>
  <w:style w:type="paragraph" w:customStyle="1" w:styleId="pf">
    <w:name w:val="pf"/>
    <w:basedOn w:val="Normal"/>
    <w:rsid w:val="000403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3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AA"/>
  </w:style>
  <w:style w:type="paragraph" w:styleId="Heading1">
    <w:name w:val="heading 1"/>
    <w:basedOn w:val="Normal"/>
    <w:link w:val="Heading1Char"/>
    <w:uiPriority w:val="9"/>
    <w:qFormat/>
    <w:rsid w:val="00040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0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403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03A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403A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403AA"/>
    <w:rPr>
      <w:b/>
      <w:bCs/>
    </w:rPr>
  </w:style>
  <w:style w:type="character" w:customStyle="1" w:styleId="apple-converted-space">
    <w:name w:val="apple-converted-space"/>
    <w:basedOn w:val="DefaultParagraphFont"/>
    <w:rsid w:val="000403AA"/>
  </w:style>
  <w:style w:type="paragraph" w:styleId="NormalWeb">
    <w:name w:val="Normal (Web)"/>
    <w:basedOn w:val="Normal"/>
    <w:uiPriority w:val="99"/>
    <w:unhideWhenUsed/>
    <w:rsid w:val="000403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3AA"/>
    <w:rPr>
      <w:color w:val="0000FF"/>
      <w:u w:val="single"/>
    </w:rPr>
  </w:style>
  <w:style w:type="paragraph" w:styleId="ListParagraph">
    <w:name w:val="List Paragraph"/>
    <w:basedOn w:val="Normal"/>
    <w:uiPriority w:val="34"/>
    <w:qFormat/>
    <w:rsid w:val="000403AA"/>
    <w:pPr>
      <w:ind w:left="720"/>
      <w:contextualSpacing/>
    </w:pPr>
  </w:style>
  <w:style w:type="paragraph" w:customStyle="1" w:styleId="pa">
    <w:name w:val="pa"/>
    <w:basedOn w:val="Normal"/>
    <w:rsid w:val="00040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03AA"/>
  </w:style>
  <w:style w:type="character" w:customStyle="1" w:styleId="nt">
    <w:name w:val="nt"/>
    <w:basedOn w:val="DefaultParagraphFont"/>
    <w:rsid w:val="000403AA"/>
  </w:style>
  <w:style w:type="paragraph" w:customStyle="1" w:styleId="pf">
    <w:name w:val="pf"/>
    <w:basedOn w:val="Normal"/>
    <w:rsid w:val="000403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pidtyping.com/manual/ver-5/help/student-statistics.html"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hyperlink" Target="http://www.rapidtyping.com/manual/ver-5/help/appendix.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apidtyping.com/manual/ver-5/help/touch-typing-technique.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apidtyping.com/manual/ver-5/help/working-with-lesson-editor.html" TargetMode="External"/><Relationship Id="rId4" Type="http://schemas.openxmlformats.org/officeDocument/2006/relationships/settings" Target="settings.xml"/><Relationship Id="rId9" Type="http://schemas.openxmlformats.org/officeDocument/2006/relationships/hyperlink" Target="http://www.rapidtyping.com/manual/ver-5/help/working-with-lesson-editor.html"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2975</Words>
  <Characters>16964</Characters>
  <Application>Microsoft Office Word</Application>
  <DocSecurity>0</DocSecurity>
  <Lines>141</Lines>
  <Paragraphs>39</Paragraphs>
  <ScaleCrop>false</ScaleCrop>
  <Company/>
  <LinksUpToDate>false</LinksUpToDate>
  <CharactersWithSpaces>19900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Mashrura</dc:creator>
  <cp:lastModifiedBy>Mashrura</cp:lastModifiedBy>
  <cp:revision>1</cp:revision>
  <dcterms:created xsi:type="dcterms:W3CDTF">2016-04-10T06:00:00Z</dcterms:created>
  <dcterms:modified xsi:type="dcterms:W3CDTF">2016-04-10T06:04:00Z</dcterms:modified>
</cp:coreProperties>
</file>